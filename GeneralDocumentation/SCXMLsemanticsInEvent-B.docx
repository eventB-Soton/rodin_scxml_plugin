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r>
        <w:t>S</w:t>
      </w:r>
      <w:r w:rsidR="00824E48">
        <w:t>ec</w:t>
      </w:r>
      <w:r>
        <w:t>Bot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here:- </w:t>
      </w:r>
    </w:p>
    <w:p w14:paraId="35C447B4" w14:textId="77777777" w:rsidR="00F20374" w:rsidRDefault="00F20374" w:rsidP="00F20374">
      <w:r>
        <w:t xml:space="preserve">Our </w:t>
      </w:r>
      <w:r w:rsidR="00DF7A9F">
        <w:t xml:space="preserve">(abstract) </w:t>
      </w:r>
      <w:r>
        <w:t>interpretation is as follows</w:t>
      </w:r>
    </w:p>
    <w:p w14:paraId="29A673E4" w14:textId="77777777" w:rsidR="008167C9" w:rsidRDefault="008167C9" w:rsidP="00F20374"/>
    <w:p w14:paraId="03E0595F" w14:textId="0A05306B" w:rsidR="008167C9" w:rsidRDefault="008167C9" w:rsidP="00F20374">
      <w:r>
        <w:t>OLD version:</w:t>
      </w:r>
    </w:p>
    <w:p w14:paraId="041F302C" w14:textId="77777777" w:rsidR="008167C9" w:rsidRPr="00DF7A9F" w:rsidRDefault="008167C9" w:rsidP="008167C9">
      <w:pPr>
        <w:pStyle w:val="ListParagraph"/>
        <w:numPr>
          <w:ilvl w:val="0"/>
          <w:numId w:val="2"/>
        </w:numPr>
        <w:rPr>
          <w:lang w:val="en-US"/>
        </w:rPr>
      </w:pPr>
      <w:r>
        <w:rPr>
          <w:lang w:val="en-US"/>
        </w:rPr>
        <w:t>Take one of the following options:</w:t>
      </w:r>
    </w:p>
    <w:p w14:paraId="3B87BD69" w14:textId="77777777" w:rsidR="008167C9" w:rsidRPr="00DF7A9F" w:rsidRDefault="008167C9" w:rsidP="008167C9">
      <w:pPr>
        <w:pStyle w:val="ListParagraph"/>
        <w:numPr>
          <w:ilvl w:val="1"/>
          <w:numId w:val="2"/>
        </w:numPr>
        <w:rPr>
          <w:lang w:val="en-US"/>
        </w:rPr>
      </w:pPr>
      <w:r w:rsidRPr="00DF7A9F">
        <w:rPr>
          <w:lang w:val="en-US"/>
        </w:rPr>
        <w:t xml:space="preserve">If the external queue is not empty, </w:t>
      </w:r>
      <w:r>
        <w:rPr>
          <w:lang w:val="en-US"/>
        </w:rPr>
        <w:t xml:space="preserve"> t</w:t>
      </w:r>
      <w:r w:rsidRPr="00DF7A9F">
        <w:rPr>
          <w:lang w:val="en-US"/>
        </w:rPr>
        <w:t>ake one event from the internal queue and fire the set of transitions that are enabled by it at that time. I.e. they must be enabled at the time it checks, not subsequently after firing one or more of the set of transitions.</w:t>
      </w:r>
    </w:p>
    <w:p w14:paraId="617A2C2D" w14:textId="77777777" w:rsidR="008167C9" w:rsidRDefault="008167C9" w:rsidP="008167C9">
      <w:pPr>
        <w:pStyle w:val="ListParagraph"/>
        <w:numPr>
          <w:ilvl w:val="1"/>
          <w:numId w:val="2"/>
        </w:numPr>
        <w:rPr>
          <w:lang w:val="en-US"/>
        </w:rPr>
      </w:pPr>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p>
    <w:p w14:paraId="26FD9BAE" w14:textId="77777777" w:rsidR="008167C9" w:rsidRPr="00DF7A9F" w:rsidRDefault="008167C9" w:rsidP="008167C9">
      <w:pPr>
        <w:pStyle w:val="ListParagraph"/>
        <w:numPr>
          <w:ilvl w:val="1"/>
          <w:numId w:val="2"/>
        </w:numPr>
        <w:rPr>
          <w:lang w:val="en-US"/>
        </w:rPr>
      </w:pPr>
      <w:r>
        <w:rPr>
          <w:lang w:val="en-US"/>
        </w:rPr>
        <w:t>If the internal and external queues are both empty proceed to step 2)</w:t>
      </w:r>
    </w:p>
    <w:p w14:paraId="6A4A3A2D" w14:textId="77777777" w:rsidR="008167C9" w:rsidRPr="00DF7A9F" w:rsidRDefault="008167C9" w:rsidP="008167C9">
      <w:pPr>
        <w:pStyle w:val="ListParagraph"/>
        <w:numPr>
          <w:ilvl w:val="0"/>
          <w:numId w:val="2"/>
        </w:numPr>
        <w:rPr>
          <w:lang w:val="en-US"/>
        </w:rPr>
      </w:pPr>
      <w:r w:rsidRPr="00DF7A9F">
        <w:rPr>
          <w:lang w:val="en-US"/>
        </w:rPr>
        <w:t>Fire the set of un-triggered transitions that are enabled after step 1). Again they must be enabled at the time it checks, not subsequently.</w:t>
      </w:r>
    </w:p>
    <w:p w14:paraId="3CA6B3A1" w14:textId="77777777" w:rsidR="008167C9" w:rsidRPr="00DF7A9F" w:rsidRDefault="008167C9" w:rsidP="008167C9">
      <w:pPr>
        <w:pStyle w:val="ListParagraph"/>
        <w:numPr>
          <w:ilvl w:val="0"/>
          <w:numId w:val="2"/>
        </w:numPr>
      </w:pPr>
      <w:r w:rsidRPr="00DF7A9F">
        <w:rPr>
          <w:lang w:val="en-US"/>
        </w:rPr>
        <w:t>repeat from 1)  </w:t>
      </w:r>
    </w:p>
    <w:p w14:paraId="50D1570B" w14:textId="77777777" w:rsidR="008167C9" w:rsidRDefault="008167C9" w:rsidP="00F20374"/>
    <w:p w14:paraId="6245F4D0" w14:textId="74A67A1E" w:rsidR="008167C9" w:rsidRDefault="001C0F72" w:rsidP="00F20374">
      <w:r>
        <w:t>New version</w:t>
      </w:r>
    </w:p>
    <w:p w14:paraId="45FF9C0F" w14:textId="77777777" w:rsidR="00F20374" w:rsidRDefault="004C6C00" w:rsidP="00B45F8C">
      <w:pPr>
        <w:pStyle w:val="ListParagraph"/>
        <w:numPr>
          <w:ilvl w:val="0"/>
          <w:numId w:val="11"/>
        </w:numPr>
        <w:rPr>
          <w:lang w:val="en-US"/>
        </w:rPr>
      </w:pPr>
      <w:r w:rsidRPr="00DF7A9F">
        <w:rPr>
          <w:lang w:val="en-US"/>
        </w:rPr>
        <w:t>Initialise</w:t>
      </w:r>
    </w:p>
    <w:p w14:paraId="2BDF2E13" w14:textId="77777777" w:rsidR="005C510B" w:rsidRPr="00DF7A9F" w:rsidRDefault="005C510B" w:rsidP="00B45F8C">
      <w:pPr>
        <w:pStyle w:val="ListParagraph"/>
        <w:numPr>
          <w:ilvl w:val="0"/>
          <w:numId w:val="11"/>
        </w:numPr>
        <w:rPr>
          <w:lang w:val="en-US"/>
        </w:rPr>
      </w:pPr>
      <w:r w:rsidRPr="00DF7A9F">
        <w:rPr>
          <w:lang w:val="en-US"/>
        </w:rPr>
        <w:t>If the</w:t>
      </w:r>
      <w:r>
        <w:rPr>
          <w:lang w:val="en-US"/>
        </w:rPr>
        <w:t xml:space="preserve">re are any untriggered transitions that are enabled fire these </w:t>
      </w:r>
      <w:r w:rsidRPr="00DF7A9F">
        <w:rPr>
          <w:lang w:val="en-US"/>
        </w:rPr>
        <w:t>transitions that are enabled at that time. I.e. they must be enabled at the time it checks, not subsequently after firing one or more of the set of transitions.</w:t>
      </w:r>
      <w:r>
        <w:rPr>
          <w:lang w:val="en-US"/>
        </w:rPr>
        <w:t xml:space="preserve"> (Although since the next iteration will again prioritise untriggered transitions, subsequently enable untriggered transitions will fire in the next cycle).</w:t>
      </w:r>
    </w:p>
    <w:p w14:paraId="7471B643" w14:textId="43B2965B" w:rsidR="00B20311" w:rsidRPr="00F611ED" w:rsidRDefault="00B20311" w:rsidP="00B45F8C">
      <w:pPr>
        <w:pStyle w:val="ListParagraph"/>
        <w:numPr>
          <w:ilvl w:val="0"/>
          <w:numId w:val="11"/>
        </w:numPr>
        <w:rPr>
          <w:lang w:val="en-US"/>
        </w:rPr>
      </w:pPr>
      <w:r w:rsidRPr="00F611ED">
        <w:rPr>
          <w:lang w:val="en-US"/>
        </w:rPr>
        <w:t>Take one of the following options:</w:t>
      </w:r>
    </w:p>
    <w:p w14:paraId="7C5C184C" w14:textId="0B7E5AF2" w:rsidR="00B20311" w:rsidRDefault="00B20311" w:rsidP="00881111">
      <w:pPr>
        <w:pStyle w:val="ListParagraph"/>
        <w:numPr>
          <w:ilvl w:val="1"/>
          <w:numId w:val="2"/>
        </w:numPr>
        <w:rPr>
          <w:lang w:val="en-US"/>
        </w:rPr>
      </w:pPr>
      <w:r w:rsidRPr="00DF7A9F">
        <w:rPr>
          <w:lang w:val="en-US"/>
        </w:rPr>
        <w:t xml:space="preserve">If </w:t>
      </w:r>
      <w:r>
        <w:rPr>
          <w:lang w:val="en-US"/>
        </w:rPr>
        <w:t>the</w:t>
      </w:r>
      <w:r w:rsidR="00535043">
        <w:rPr>
          <w:lang w:val="en-US"/>
        </w:rPr>
        <w:t>re are no untriggered transitions that are enabled and the</w:t>
      </w:r>
      <w:r>
        <w:rPr>
          <w:lang w:val="en-US"/>
        </w:rPr>
        <w:t xml:space="preserve"> internal queue is </w:t>
      </w:r>
      <w:r w:rsidR="00535043">
        <w:rPr>
          <w:lang w:val="en-US"/>
        </w:rPr>
        <w:t xml:space="preserve">not </w:t>
      </w:r>
      <w:r>
        <w:rPr>
          <w:lang w:val="en-US"/>
        </w:rPr>
        <w:t>empty</w:t>
      </w:r>
      <w:r w:rsidRPr="00DF7A9F">
        <w:rPr>
          <w:lang w:val="en-US"/>
        </w:rPr>
        <w:t xml:space="preserve">, take one event from the </w:t>
      </w:r>
      <w:r w:rsidR="00535043">
        <w:rPr>
          <w:lang w:val="en-US"/>
        </w:rPr>
        <w:t>in</w:t>
      </w:r>
      <w:r w:rsidR="00535043" w:rsidRPr="00DF7A9F">
        <w:rPr>
          <w:lang w:val="en-US"/>
        </w:rPr>
        <w:t xml:space="preserve">ternal </w:t>
      </w:r>
      <w:r w:rsidRPr="00DF7A9F">
        <w:rPr>
          <w:lang w:val="en-US"/>
        </w:rPr>
        <w:t>queue and fire the set of transitions that are enabled by it at that time. Again they must be enabled at the time it checks, not subsequently after firing one or more of the set of transitions.</w:t>
      </w:r>
    </w:p>
    <w:p w14:paraId="7C70DC2C" w14:textId="77777777" w:rsidR="00F611ED" w:rsidRDefault="00535043" w:rsidP="00B45F8C">
      <w:pPr>
        <w:pStyle w:val="ListParagraph"/>
        <w:numPr>
          <w:ilvl w:val="1"/>
          <w:numId w:val="2"/>
        </w:numPr>
        <w:rPr>
          <w:lang w:val="en-US"/>
        </w:rPr>
      </w:pPr>
      <w:r w:rsidRPr="001C0F72">
        <w:rPr>
          <w:lang w:val="en-US"/>
        </w:rPr>
        <w:t>If there are no untriggered transitions that are enabled and the internal queue is empty</w:t>
      </w:r>
      <w:r w:rsidRPr="00311378">
        <w:rPr>
          <w:lang w:val="en-US"/>
        </w:rPr>
        <w:t xml:space="preserve"> and the external Q is not empty</w:t>
      </w:r>
      <w:r w:rsidRPr="001C0F72">
        <w:rPr>
          <w:lang w:val="en-US"/>
        </w:rPr>
        <w:t xml:space="preserve">, take one </w:t>
      </w:r>
      <w:r w:rsidRPr="001C0F72">
        <w:rPr>
          <w:lang w:val="en-US"/>
        </w:rPr>
        <w:lastRenderedPageBreak/>
        <w:t>event from the external queue and fire the set of transitions that are enabled by it at that time. Again they must be enabled at the time it checks, not subsequently after firing one or more of the set of transitions.</w:t>
      </w:r>
    </w:p>
    <w:p w14:paraId="5AE34085" w14:textId="7F494799" w:rsidR="001C0F72" w:rsidRPr="001C0F72" w:rsidRDefault="001C0F72" w:rsidP="00B45F8C">
      <w:pPr>
        <w:pStyle w:val="ListParagraph"/>
        <w:numPr>
          <w:ilvl w:val="0"/>
          <w:numId w:val="11"/>
        </w:numPr>
        <w:rPr>
          <w:lang w:val="en-US"/>
        </w:rPr>
      </w:pPr>
      <w:r>
        <w:rPr>
          <w:lang w:val="en-US"/>
        </w:rPr>
        <w:t>Repeat from 1).</w:t>
      </w:r>
    </w:p>
    <w:p w14:paraId="3BEF8B1F" w14:textId="24643464" w:rsidR="008167C9" w:rsidRDefault="008167C9" w:rsidP="00B45F8C"/>
    <w:p w14:paraId="3818C766" w14:textId="77777777" w:rsidR="008167C9" w:rsidRPr="00DF7A9F" w:rsidRDefault="008167C9" w:rsidP="00B45F8C"/>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untriggered transitions. </w:t>
      </w:r>
      <w:r w:rsidR="0018420F">
        <w:t xml:space="preserve">A trigger is consumed and used to evaluate the enabledness of the transitions according to the current state of the SCXML application state chart and any other conditions involving system data. A Boolean flag is constructed for each transition recording its enabledness.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enabledness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enabledness of the transitions that are not triggered.  This allows the system to progress through a sequence of untriggered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‘futureInternalTrigger’ and ‘futureExternalTrigger’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‘FutureInternalTrigger’ and ‘FutureExternalTrigger’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Note that we could have partitioned the previous residual set but this does not result in such a clean enumeration when animating with ProB.</w:t>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r w:rsidRPr="0088584B">
        <w:rPr>
          <w:i/>
        </w:rPr>
        <w:t>futureInternalTrigger</w:t>
      </w:r>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r w:rsidRPr="002226DA">
        <w:rPr>
          <w:i/>
        </w:rPr>
        <w:t>raiseInternalTrigger</w:t>
      </w:r>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r w:rsidRPr="00CD09D2">
        <w:rPr>
          <w:i/>
        </w:rPr>
        <w:t>raiseInternalTrigger</w:t>
      </w:r>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r w:rsidR="00495447" w:rsidRPr="00C80943">
        <w:rPr>
          <w:i/>
        </w:rPr>
        <w:t>incCount</w:t>
      </w:r>
      <w:r>
        <w:t xml:space="preserve"> is enabled by the engine when </w:t>
      </w:r>
      <w:r w:rsidR="00495447" w:rsidRPr="00C80943">
        <w:rPr>
          <w:i/>
        </w:rPr>
        <w:t>cnt&lt;max</w:t>
      </w:r>
      <w:r>
        <w:t xml:space="preserve">. and </w:t>
      </w:r>
      <w:r w:rsidR="00495447" w:rsidRPr="00C80943">
        <w:rPr>
          <w:i/>
        </w:rPr>
        <w:t>cnt</w:t>
      </w:r>
      <w:r>
        <w:t xml:space="preserve"> is not </w:t>
      </w:r>
      <w:r w:rsidR="00495447">
        <w:t>in</w:t>
      </w:r>
      <w:r>
        <w:t xml:space="preserve">creased elsewhere. However, the prover cannot initially discharge the PO concerning the range </w:t>
      </w:r>
      <w:r w:rsidR="00495447">
        <w:t xml:space="preserve">of </w:t>
      </w:r>
      <w:r w:rsidR="00495447" w:rsidRPr="00C80943">
        <w:rPr>
          <w:i/>
        </w:rPr>
        <w:t>cnt</w:t>
      </w:r>
      <w:r>
        <w:t>.</w:t>
      </w:r>
    </w:p>
    <w:p w14:paraId="5DAE572F" w14:textId="16A58A8C" w:rsidR="00DE0DEC" w:rsidRDefault="00DE0DEC" w:rsidP="00DE0DEC">
      <w:r>
        <w:t xml:space="preserve">Adding </w:t>
      </w:r>
      <w:r w:rsidR="00D6005F">
        <w:t>an</w:t>
      </w:r>
      <w:r>
        <w:t xml:space="preserve"> invariant as</w:t>
      </w:r>
      <w:r w:rsidR="00495447">
        <w:t xml:space="preserve"> follows allows automatic proof  :- </w:t>
      </w:r>
      <w:r w:rsidR="00047332">
        <w:br/>
      </w:r>
      <w:r w:rsidR="00047332">
        <w:tab/>
      </w:r>
      <w:r w:rsidR="00495447">
        <w:rPr>
          <w:rFonts w:ascii="Brave Sans Mono" w:hAnsi="Brave Sans Mono" w:cs="Brave Sans Mono"/>
          <w:color w:val="008000"/>
          <w:sz w:val="20"/>
          <w:szCs w:val="20"/>
          <w:lang w:val="en-US"/>
        </w:rPr>
        <w:t>SCXML_incCount_enabled = TRUE ⇒ cnt&lt;max_</w:t>
      </w:r>
      <w:r>
        <w:t xml:space="preserve"> </w:t>
      </w:r>
    </w:p>
    <w:p w14:paraId="045387DC" w14:textId="67C0CA1D" w:rsidR="00DE0DEC" w:rsidRDefault="00DE0DEC" w:rsidP="00DE0DEC">
      <w:r>
        <w:t xml:space="preserve">If another transition </w:t>
      </w:r>
      <w:r w:rsidR="00495447">
        <w:t xml:space="preserve">incremented </w:t>
      </w:r>
      <w:r w:rsidR="00495447" w:rsidRPr="00C80943">
        <w:rPr>
          <w:i/>
        </w:rPr>
        <w:t>cnt</w:t>
      </w:r>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r w:rsidRPr="00C80943">
        <w:t>Unfortunately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a preliminary macro-step is introduced which fires a specific set Tn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A possible solution:-</w:t>
      </w:r>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333A9C7F" w:rsidR="0042124D" w:rsidRDefault="001A453E" w:rsidP="001A453E">
      <w:r>
        <w:t xml:space="preserve">Note that these combinations must be transitions in different parallel machines. When two transitions in the same statemachine </w:t>
      </w:r>
      <w:r w:rsidR="0042124D">
        <w:t xml:space="preserve">are triggered by the same trigger, only one of them can be taken at a time. If both are enabled, we could either make a choice based on priority, or </w:t>
      </w:r>
      <w:r w:rsidR="00BF323E">
        <w:t>provide a non-deterministic choice</w:t>
      </w:r>
      <w:r w:rsidR="0042124D">
        <w:t>.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28775FEC" w14:textId="27A0B5D1" w:rsidR="00BF323E" w:rsidRDefault="00BF323E" w:rsidP="00E01BDB">
      <w:r>
        <w:t>For untriggered transitions we need to make the same analysis of combinations as above but without the exclusions provided by triggering.</w:t>
      </w:r>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try this strategy in the SecBOT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r w:rsidR="007C5D0D">
        <w:rPr>
          <w:lang w:val="en-US"/>
        </w:rPr>
        <w:t xml:space="preserve"> </w:t>
      </w:r>
      <w:r w:rsidR="007C5D0D" w:rsidRPr="00B45F8C">
        <w:rPr>
          <w:i/>
          <w:lang w:val="en-US"/>
        </w:rPr>
        <w:t>(Note that</w:t>
      </w:r>
      <w:r w:rsidR="007C5D0D">
        <w:rPr>
          <w:i/>
          <w:lang w:val="en-US"/>
        </w:rPr>
        <w:t xml:space="preserve"> the guards are shown with the events but</w:t>
      </w:r>
      <w:r w:rsidR="001866C9">
        <w:rPr>
          <w:i/>
          <w:lang w:val="en-US"/>
        </w:rPr>
        <w:t>,</w:t>
      </w:r>
      <w:r w:rsidR="007C5D0D">
        <w:rPr>
          <w:i/>
          <w:lang w:val="en-US"/>
        </w:rPr>
        <w:t xml:space="preserve"> </w:t>
      </w:r>
      <w:r w:rsidR="001866C9">
        <w:rPr>
          <w:i/>
          <w:lang w:val="en-US"/>
        </w:rPr>
        <w:t xml:space="preserve">for now, </w:t>
      </w:r>
      <w:r w:rsidR="007C5D0D">
        <w:rPr>
          <w:i/>
          <w:lang w:val="en-US"/>
        </w:rPr>
        <w:t>are actually used to calculate enabling flag as before</w:t>
      </w:r>
      <w:r w:rsidR="00244191">
        <w:rPr>
          <w:i/>
          <w:lang w:val="en-US"/>
        </w:rPr>
        <w:t>. The actions are shown as the transition name, e.g. T1. This is meant to represent all of the transitions actions including changing state, consuming t and any explicitly added actions</w:t>
      </w:r>
      <w:r w:rsidR="007C5D0D">
        <w:rPr>
          <w:i/>
          <w:lang w:val="en-US"/>
        </w:rPr>
        <w:t>)</w:t>
      </w:r>
      <w:r w:rsidR="00244191">
        <w:rPr>
          <w:i/>
          <w:lang w:val="en-US"/>
        </w:rPr>
        <w:t>.</w:t>
      </w:r>
      <w:r w:rsidR="007C5D0D">
        <w:rPr>
          <w:lang w:val="en-US"/>
        </w:rPr>
        <w:t xml:space="preserve"> </w:t>
      </w:r>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order,  has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&amp;  t]/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r w:rsidR="00861695">
        <w:rPr>
          <w:lang w:val="en-US"/>
        </w:rPr>
        <w:tab/>
      </w:r>
      <w:r w:rsidR="00861695">
        <w:rPr>
          <w:lang w:val="en-US"/>
        </w:rPr>
        <w:tab/>
      </w:r>
      <w:r w:rsidR="00861695">
        <w:rPr>
          <w:lang w:val="en-US"/>
        </w:rPr>
        <w:tab/>
        <w:t>(NOT a refinement)</w:t>
      </w:r>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T3 )</w:t>
      </w:r>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lang w:val="en-US"/>
        </w:rPr>
      </w:pPr>
      <w:r w:rsidRPr="008E3D97">
        <w:rPr>
          <w:lang w:val="en-US"/>
        </w:rPr>
        <w:t>In all cases additional clauses are added to guards hence strengthening them.</w:t>
      </w:r>
      <w:r w:rsidR="00861695">
        <w:rPr>
          <w:lang w:val="en-US"/>
        </w:rPr>
        <w:t xml:space="preserve"> However, E4 consumes t (i.e. does not refine skip) </w:t>
      </w:r>
      <w:r w:rsidR="00E63C7A">
        <w:rPr>
          <w:lang w:val="en-US"/>
        </w:rPr>
        <w:t xml:space="preserve">but there is no abstract transition for it to refine. (Even if the consumption of t is done at the enabling step resulting in nothing enabled, we need an abstract ‘skip’ version of E4 or the engine will be deadlocked). </w:t>
      </w:r>
    </w:p>
    <w:p w14:paraId="53C268AC" w14:textId="15CE8F84" w:rsidR="007B45EE" w:rsidRDefault="007B45EE" w:rsidP="008E3D97">
      <w:pPr>
        <w:rPr>
          <w:lang w:val="en-US"/>
        </w:rPr>
      </w:pPr>
      <w:r>
        <w:rPr>
          <w:lang w:val="en-US"/>
        </w:rPr>
        <w:t>Hence:</w:t>
      </w:r>
    </w:p>
    <w:p w14:paraId="306489DB" w14:textId="77777777" w:rsidR="007B45EE" w:rsidRDefault="007B45EE" w:rsidP="00B45F8C">
      <w:pPr>
        <w:ind w:firstLine="720"/>
        <w:rPr>
          <w:lang w:val="en-US"/>
        </w:rPr>
      </w:pPr>
      <w:r>
        <w:rPr>
          <w:lang w:val="en-US"/>
        </w:rPr>
        <w:t>E0: [~A &amp; ~C &amp; t]/skip</w:t>
      </w:r>
    </w:p>
    <w:p w14:paraId="64366506" w14:textId="59DA3AF0" w:rsidR="007B45EE" w:rsidRDefault="002D5973" w:rsidP="008E3D97">
      <w:r>
        <w:t xml:space="preserve">Is refined by E4. </w:t>
      </w:r>
      <w:r w:rsidR="00A06DFD">
        <w:t xml:space="preserve"> </w:t>
      </w:r>
      <w:r>
        <w:t>We also retain</w:t>
      </w:r>
    </w:p>
    <w:p w14:paraId="6F7A0BE0" w14:textId="0C5519E9" w:rsidR="002D5973" w:rsidRDefault="002D5973" w:rsidP="00B45F8C">
      <w:pPr>
        <w:ind w:firstLine="720"/>
        <w:rPr>
          <w:lang w:val="en-US"/>
        </w:rPr>
      </w:pPr>
      <w:r>
        <w:rPr>
          <w:lang w:val="en-US"/>
        </w:rPr>
        <w:t xml:space="preserve">E0: [~A &amp; ~C &amp; ~E &amp; t]/skip </w:t>
      </w:r>
    </w:p>
    <w:p w14:paraId="689677AD" w14:textId="22B59651" w:rsidR="002D5973" w:rsidRPr="00B45F8C" w:rsidRDefault="002D5973" w:rsidP="008E3D97">
      <w:pPr>
        <w:rPr>
          <w:lang w:val="en-US"/>
        </w:rPr>
      </w:pPr>
      <w:r>
        <w:rPr>
          <w:lang w:val="en-US"/>
        </w:rPr>
        <w:t>In case of further additional transitions that consume t.</w:t>
      </w:r>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refinement a preliminary step T4 is added to T3 which strength</w:t>
      </w:r>
      <w:r w:rsidR="0006198C">
        <w:rPr>
          <w:lang w:val="en-US"/>
        </w:rPr>
        <w:t>en</w:t>
      </w:r>
      <w:r w:rsidRPr="008E3D97">
        <w:rPr>
          <w:lang w:val="en-US"/>
        </w:rPr>
        <w:t>s the guard of T3. Note that T4 cannot fire with any of T1-3 because it is not triggered by t.</w:t>
      </w:r>
      <w:r w:rsidR="001D4A61">
        <w:rPr>
          <w:lang w:val="en-US"/>
        </w:rPr>
        <w:t xml:space="preserve"> It is an untriggered transition.</w:t>
      </w:r>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r w:rsidRPr="008E3D97">
        <w:rPr>
          <w:lang w:val="en-US"/>
        </w:rPr>
        <w:t>Unfortunately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&amp;  t]/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T3 )</w:t>
      </w:r>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6A928881" w:rsidR="008E3D97" w:rsidRDefault="004156D3" w:rsidP="008E3D97">
      <w:pPr>
        <w:rPr>
          <w:lang w:val="en-US"/>
        </w:rPr>
      </w:pPr>
      <w:r>
        <w:rPr>
          <w:lang w:val="en-US"/>
        </w:rPr>
        <w:t>U1</w:t>
      </w:r>
      <w:r w:rsidR="008E3D97" w:rsidRPr="008E3D97">
        <w:rPr>
          <w:lang w:val="en-US"/>
        </w:rPr>
        <w:t>: [E1]/ T4</w:t>
      </w:r>
    </w:p>
    <w:p w14:paraId="5DD6134C" w14:textId="77777777" w:rsidR="00657B8A" w:rsidRPr="008E3D97" w:rsidRDefault="00657B8A" w:rsidP="008E3D97"/>
    <w:p w14:paraId="57DC5079" w14:textId="77777777" w:rsidR="008E3D97" w:rsidRPr="008E3D97" w:rsidRDefault="008E3D97" w:rsidP="008E3D97">
      <w:r w:rsidRPr="008E3D97">
        <w:rPr>
          <w:i/>
          <w:iCs/>
          <w:lang w:val="en-US"/>
        </w:rPr>
        <w:t>N.b.   E2 =&gt; E,   but ~E2 /=&gt; ~E    Hence E1-3 are not correct refinements</w:t>
      </w:r>
    </w:p>
    <w:p w14:paraId="111A4557" w14:textId="77777777" w:rsidR="007C7FF1" w:rsidRDefault="007C7FF1" w:rsidP="00680781"/>
    <w:p w14:paraId="3A9387B0" w14:textId="128BAAF0" w:rsidR="00513D38" w:rsidRDefault="00513D38" w:rsidP="00680781">
      <w:r>
        <w:t>This is not solved by the previous strategy of allowing the cycle to continue without executing transitions. The weakening is now in the choice of what to enable.</w:t>
      </w:r>
      <w:r w:rsidR="00D26F3B">
        <w:t xml:space="preserve"> Hence</w:t>
      </w:r>
      <w:r w:rsidR="002475E2">
        <w:t>, when we strengthen the condition for taking a transition, to include the option of not taking this new transition,</w:t>
      </w:r>
      <w:r w:rsidR="00D26F3B">
        <w:t xml:space="preserve"> we need to refine the enable flag to </w:t>
      </w:r>
      <w:r w:rsidR="002475E2">
        <w:t>a</w:t>
      </w:r>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 w14:paraId="18BE3D02" w14:textId="6D70CC28" w:rsidR="002475E2" w:rsidRDefault="002475E2" w:rsidP="00680781">
      <w:r>
        <w:t>To avoid this problem we propose to leave the choices for not taking a transition non-deterministic until we are sure that the guard of that transition will not be strengthened any further.</w:t>
      </w:r>
    </w:p>
    <w:p w14:paraId="0153CE6E" w14:textId="77777777" w:rsidR="001A453E" w:rsidRPr="008E3D97" w:rsidRDefault="001A453E" w:rsidP="008E3D97"/>
    <w:p w14:paraId="3EFB4012" w14:textId="08B70D61" w:rsidR="002475E2" w:rsidRDefault="002475E2">
      <w:r>
        <w:t>For example, if the guard of T3 will be strengthened further, we would omit ~E from the guards:</w:t>
      </w:r>
    </w:p>
    <w:p w14:paraId="6F08E2AD" w14:textId="77777777" w:rsidR="002475E2" w:rsidRDefault="002475E2"/>
    <w:p w14:paraId="57FEB3A0" w14:textId="1FE5E64C" w:rsidR="00E63C7A" w:rsidRDefault="00E63C7A" w:rsidP="002475E2">
      <w:pPr>
        <w:rPr>
          <w:lang w:val="en-US"/>
        </w:rPr>
      </w:pPr>
      <w:r>
        <w:rPr>
          <w:lang w:val="en-US"/>
        </w:rPr>
        <w:t>E0: [~A &amp; ~C &amp; t]/skip</w:t>
      </w:r>
    </w:p>
    <w:p w14:paraId="42ECFDFC" w14:textId="613DEE25" w:rsidR="002475E2" w:rsidRPr="008E3D97" w:rsidRDefault="002475E2" w:rsidP="002475E2">
      <w:r w:rsidRPr="008E3D97">
        <w:rPr>
          <w:lang w:val="en-US"/>
        </w:rPr>
        <w:t xml:space="preserve">E1: [A &amp; ~C &amp;  t]/ T1 </w:t>
      </w:r>
    </w:p>
    <w:p w14:paraId="18D87F32" w14:textId="3018EA34" w:rsidR="002475E2" w:rsidRPr="008E3D97" w:rsidRDefault="002475E2" w:rsidP="002475E2">
      <w:r>
        <w:rPr>
          <w:lang w:val="en-US"/>
        </w:rPr>
        <w:t>E2: [~A &amp; C</w:t>
      </w:r>
      <w:r w:rsidRPr="008E3D97">
        <w:rPr>
          <w:lang w:val="en-US"/>
        </w:rPr>
        <w:t xml:space="preserve"> &amp; t]/ T2</w:t>
      </w:r>
    </w:p>
    <w:p w14:paraId="4494620D" w14:textId="3DF0C106" w:rsidR="002475E2" w:rsidRDefault="002475E2" w:rsidP="002475E2">
      <w:r>
        <w:rPr>
          <w:lang w:val="en-US"/>
        </w:rPr>
        <w:t>E3: [A &amp; C</w:t>
      </w:r>
      <w:r w:rsidRPr="008E3D97">
        <w:rPr>
          <w:lang w:val="en-US"/>
        </w:rPr>
        <w:t xml:space="preserve"> &amp; t]/ (T1 || T2)</w:t>
      </w:r>
    </w:p>
    <w:p w14:paraId="0B82721B" w14:textId="77777777" w:rsidR="002475E2" w:rsidRPr="00680781" w:rsidRDefault="002475E2" w:rsidP="002475E2"/>
    <w:p w14:paraId="26602012" w14:textId="77777777" w:rsidR="002475E2" w:rsidRPr="008E3D97" w:rsidRDefault="002475E2" w:rsidP="002475E2">
      <w:r w:rsidRPr="008E3D97">
        <w:rPr>
          <w:lang w:val="en-US"/>
        </w:rPr>
        <w:t>E4: [~A &amp; ~C &amp; E &amp; t]/ T3</w:t>
      </w:r>
    </w:p>
    <w:p w14:paraId="50BB1719" w14:textId="77777777" w:rsidR="002475E2" w:rsidRPr="008E3D97" w:rsidRDefault="002475E2" w:rsidP="002475E2">
      <w:r w:rsidRPr="008E3D97">
        <w:rPr>
          <w:lang w:val="en-US"/>
        </w:rPr>
        <w:t xml:space="preserve">E5: [A &amp; ~C &amp; E &amp; t]/ (T1 || T3) </w:t>
      </w:r>
      <w:r w:rsidRPr="008E3D97">
        <w:rPr>
          <w:lang w:val="en-US"/>
        </w:rPr>
        <w:tab/>
      </w:r>
      <w:r>
        <w:rPr>
          <w:lang w:val="en-US"/>
        </w:rPr>
        <w:tab/>
      </w:r>
      <w:r w:rsidRPr="008E3D97">
        <w:rPr>
          <w:lang w:val="en-US"/>
        </w:rPr>
        <w:t>(refines E1)</w:t>
      </w:r>
    </w:p>
    <w:p w14:paraId="3471FBA4" w14:textId="77777777" w:rsidR="002475E2" w:rsidRPr="008E3D97" w:rsidRDefault="002475E2" w:rsidP="002475E2">
      <w:r w:rsidRPr="008E3D97">
        <w:rPr>
          <w:lang w:val="en-US"/>
        </w:rPr>
        <w:t>E6: [~A &amp; C &amp; E &amp; t]/ (T2 || T3 )</w:t>
      </w:r>
      <w:r w:rsidRPr="008E3D97">
        <w:rPr>
          <w:lang w:val="en-US"/>
        </w:rPr>
        <w:tab/>
      </w:r>
      <w:r>
        <w:rPr>
          <w:lang w:val="en-US"/>
        </w:rPr>
        <w:tab/>
      </w:r>
      <w:r w:rsidRPr="008E3D97">
        <w:rPr>
          <w:lang w:val="en-US"/>
        </w:rPr>
        <w:t>(refines E2)</w:t>
      </w:r>
    </w:p>
    <w:p w14:paraId="13CF8917" w14:textId="77777777" w:rsidR="002475E2" w:rsidRDefault="002475E2" w:rsidP="002475E2">
      <w:pPr>
        <w:rPr>
          <w:lang w:val="en-US"/>
        </w:rPr>
      </w:pPr>
      <w:r w:rsidRPr="008E3D97">
        <w:rPr>
          <w:lang w:val="en-US"/>
        </w:rPr>
        <w:t xml:space="preserve">E7: [A &amp; C &amp; E &amp; t]/ (T1 || T2 || T3) </w:t>
      </w:r>
      <w:r w:rsidRPr="008E3D97">
        <w:rPr>
          <w:lang w:val="en-US"/>
        </w:rPr>
        <w:tab/>
        <w:t>(refines E3)</w:t>
      </w:r>
    </w:p>
    <w:p w14:paraId="5F0785DB" w14:textId="77777777" w:rsidR="002475E2" w:rsidRDefault="002475E2" w:rsidP="002475E2">
      <w:pPr>
        <w:rPr>
          <w:lang w:val="en-US"/>
        </w:rPr>
      </w:pPr>
    </w:p>
    <w:p w14:paraId="3EA719EB" w14:textId="78A26B91" w:rsidR="002475E2" w:rsidRDefault="002475E2" w:rsidP="002475E2">
      <w:pPr>
        <w:rPr>
          <w:lang w:val="en-US"/>
        </w:rPr>
      </w:pPr>
      <w:r>
        <w:rPr>
          <w:lang w:val="en-US"/>
        </w:rPr>
        <w:t>Hence, T3 can be refined to strengthen its guard from E &amp; t to E2 &amp; t</w:t>
      </w:r>
      <w:r w:rsidR="00743DE3">
        <w:rPr>
          <w:lang w:val="en-US"/>
        </w:rPr>
        <w:t>:</w:t>
      </w:r>
    </w:p>
    <w:p w14:paraId="2B9A33C6" w14:textId="77777777" w:rsidR="002475E2" w:rsidRDefault="002475E2" w:rsidP="002475E2">
      <w:pPr>
        <w:rPr>
          <w:lang w:val="en-US"/>
        </w:rPr>
      </w:pPr>
    </w:p>
    <w:p w14:paraId="387602A6" w14:textId="15DFD69C" w:rsidR="00A06DFD" w:rsidRDefault="00A06DFD" w:rsidP="002475E2">
      <w:pPr>
        <w:rPr>
          <w:lang w:val="en-US"/>
        </w:rPr>
      </w:pPr>
      <w:r>
        <w:rPr>
          <w:lang w:val="en-US"/>
        </w:rPr>
        <w:t>E0: [~A &amp; ~C &amp; ~E2 &amp; t]/skip</w:t>
      </w:r>
    </w:p>
    <w:p w14:paraId="7980DF5A" w14:textId="3C26D876" w:rsidR="002475E2" w:rsidRPr="008E3D97" w:rsidRDefault="002475E2" w:rsidP="002475E2">
      <w:r w:rsidRPr="008E3D97">
        <w:rPr>
          <w:lang w:val="en-US"/>
        </w:rPr>
        <w:t xml:space="preserve">E1: [A &amp; ~C &amp; ~E2 &amp;  t]/ T1 </w:t>
      </w:r>
    </w:p>
    <w:p w14:paraId="60058092" w14:textId="0EE2605C" w:rsidR="002475E2" w:rsidRPr="008E3D97" w:rsidRDefault="002475E2" w:rsidP="002475E2">
      <w:r w:rsidRPr="008E3D97">
        <w:rPr>
          <w:lang w:val="en-US"/>
        </w:rPr>
        <w:t>E2: [~A &amp; C &amp; ~E2 &amp; t]/ T2</w:t>
      </w:r>
      <w:r>
        <w:rPr>
          <w:lang w:val="en-US"/>
        </w:rPr>
        <w:tab/>
      </w:r>
    </w:p>
    <w:p w14:paraId="4E224B10" w14:textId="1D97558F" w:rsidR="002475E2" w:rsidRPr="008E3D97" w:rsidRDefault="002475E2" w:rsidP="002475E2">
      <w:r w:rsidRPr="008E3D97">
        <w:rPr>
          <w:lang w:val="en-US"/>
        </w:rPr>
        <w:t>E3: [A &amp; C &amp; ~E2 &amp; t]/ (T1 || T2)</w:t>
      </w:r>
      <w:r w:rsidRPr="00657B8A">
        <w:rPr>
          <w:lang w:val="en-US"/>
        </w:rPr>
        <w:t xml:space="preserve"> </w:t>
      </w:r>
    </w:p>
    <w:p w14:paraId="14A67F7B" w14:textId="77777777" w:rsidR="002475E2" w:rsidRPr="008E3D97" w:rsidRDefault="002475E2" w:rsidP="002475E2">
      <w:r w:rsidRPr="008E3D97">
        <w:rPr>
          <w:lang w:val="en-US"/>
        </w:rPr>
        <w:t>E4: [~A &amp; ~C &amp; E2 &amp; t]/ T3</w:t>
      </w:r>
    </w:p>
    <w:p w14:paraId="52753CEB" w14:textId="77777777" w:rsidR="002475E2" w:rsidRPr="008E3D97" w:rsidRDefault="002475E2" w:rsidP="002475E2">
      <w:r w:rsidRPr="008E3D97">
        <w:rPr>
          <w:lang w:val="en-US"/>
        </w:rPr>
        <w:t xml:space="preserve">E5: [A &amp; ~C &amp; E2 &amp; t]/ (T1 || T3) </w:t>
      </w:r>
      <w:r w:rsidRPr="008E3D97">
        <w:rPr>
          <w:lang w:val="en-US"/>
        </w:rPr>
        <w:tab/>
      </w:r>
    </w:p>
    <w:p w14:paraId="76AED5CA" w14:textId="77777777" w:rsidR="002475E2" w:rsidRPr="008E3D97" w:rsidRDefault="002475E2" w:rsidP="002475E2">
      <w:r w:rsidRPr="008E3D97">
        <w:rPr>
          <w:lang w:val="en-US"/>
        </w:rPr>
        <w:t>E6: [~A &amp; C &amp; E2 &amp; t]/ (T2 || T3 )</w:t>
      </w:r>
      <w:r w:rsidRPr="008E3D97">
        <w:rPr>
          <w:lang w:val="en-US"/>
        </w:rPr>
        <w:tab/>
      </w:r>
    </w:p>
    <w:p w14:paraId="2C4C9F18" w14:textId="77777777" w:rsidR="002475E2" w:rsidRPr="008E3D97" w:rsidRDefault="002475E2" w:rsidP="002475E2">
      <w:r w:rsidRPr="008E3D97">
        <w:rPr>
          <w:lang w:val="en-US"/>
        </w:rPr>
        <w:t xml:space="preserve">E7: [A &amp; C &amp; E2 &amp; t]/ (T1 || T2 || T3) </w:t>
      </w:r>
      <w:r w:rsidRPr="008E3D97">
        <w:rPr>
          <w:lang w:val="en-US"/>
        </w:rPr>
        <w:tab/>
      </w:r>
    </w:p>
    <w:p w14:paraId="1280272D" w14:textId="63965945" w:rsidR="002475E2" w:rsidRDefault="001D4A61" w:rsidP="002475E2">
      <w:pPr>
        <w:rPr>
          <w:lang w:val="en-US"/>
        </w:rPr>
      </w:pPr>
      <w:r>
        <w:rPr>
          <w:lang w:val="en-US"/>
        </w:rPr>
        <w:t>U1</w:t>
      </w:r>
      <w:r w:rsidR="002475E2" w:rsidRPr="008E3D97">
        <w:rPr>
          <w:lang w:val="en-US"/>
        </w:rPr>
        <w:t>: [E1]/ T4</w:t>
      </w:r>
    </w:p>
    <w:p w14:paraId="19EBA694" w14:textId="77777777" w:rsidR="001D4A61" w:rsidRDefault="001D4A61" w:rsidP="002475E2">
      <w:pPr>
        <w:rPr>
          <w:lang w:val="en-US"/>
        </w:rPr>
      </w:pPr>
    </w:p>
    <w:p w14:paraId="08527963" w14:textId="3F8FCEE7" w:rsidR="002475E2" w:rsidRDefault="00A06DFD">
      <w:pPr>
        <w:rPr>
          <w:lang w:val="en-US"/>
        </w:rPr>
      </w:pPr>
      <w:r>
        <w:rPr>
          <w:lang w:val="en-US"/>
        </w:rPr>
        <w:t xml:space="preserve">While the above strategy works for </w:t>
      </w:r>
      <w:r w:rsidR="00D40C73">
        <w:rPr>
          <w:lang w:val="en-US"/>
        </w:rPr>
        <w:t xml:space="preserve">both internal and external </w:t>
      </w:r>
      <w:r w:rsidR="00953AF3">
        <w:rPr>
          <w:lang w:val="en-US"/>
        </w:rPr>
        <w:t>triggers</w:t>
      </w:r>
      <w:r w:rsidR="00D40C73">
        <w:rPr>
          <w:lang w:val="en-US"/>
        </w:rPr>
        <w:t>, untriggered transitions present an additional problem. We can take the same approach regarding the construction of events for all combinations, but how do we know when no untriggered transitions are enabled and it is time to consume another trigger.</w:t>
      </w:r>
    </w:p>
    <w:p w14:paraId="73E8C394" w14:textId="18B5C3F5" w:rsidR="004B4D43" w:rsidRDefault="00A67B3E">
      <w:pPr>
        <w:rPr>
          <w:lang w:val="en-US"/>
        </w:rPr>
      </w:pPr>
      <w:r>
        <w:rPr>
          <w:lang w:val="en-US"/>
        </w:rPr>
        <w:t>For the untriggered transitions we will a</w:t>
      </w:r>
      <w:r w:rsidR="004B4D43">
        <w:rPr>
          <w:lang w:val="en-US"/>
        </w:rPr>
        <w:t>gain need a skip transition which can be refined by future untriggered transitions.</w:t>
      </w:r>
      <w:r>
        <w:rPr>
          <w:lang w:val="en-US"/>
        </w:rPr>
        <w:t xml:space="preserve"> </w:t>
      </w:r>
    </w:p>
    <w:p w14:paraId="625B65EB" w14:textId="7EB73FC2" w:rsidR="000C7DA1" w:rsidRDefault="004B4D43">
      <w:pPr>
        <w:rPr>
          <w:lang w:val="en-US"/>
        </w:rPr>
      </w:pPr>
      <w:r>
        <w:rPr>
          <w:lang w:val="en-US"/>
        </w:rPr>
        <w:t xml:space="preserve">We can also use a skip transition </w:t>
      </w:r>
      <w:r w:rsidR="00863290">
        <w:rPr>
          <w:lang w:val="en-US"/>
        </w:rPr>
        <w:t>as a</w:t>
      </w:r>
      <w:r>
        <w:rPr>
          <w:lang w:val="en-US"/>
        </w:rPr>
        <w:t xml:space="preserve"> signal</w:t>
      </w:r>
      <w:r w:rsidR="00863290">
        <w:rPr>
          <w:lang w:val="en-US"/>
        </w:rPr>
        <w:t xml:space="preserve"> event, to indicate</w:t>
      </w:r>
      <w:r>
        <w:rPr>
          <w:lang w:val="en-US"/>
        </w:rPr>
        <w:t xml:space="preserve"> that no untriggered transitions are </w:t>
      </w:r>
      <w:r w:rsidR="00863290">
        <w:rPr>
          <w:lang w:val="en-US"/>
        </w:rPr>
        <w:t>enabled</w:t>
      </w:r>
      <w:r>
        <w:rPr>
          <w:lang w:val="en-US"/>
        </w:rPr>
        <w:t xml:space="preserve">. </w:t>
      </w:r>
      <w:r w:rsidR="00AF4A67">
        <w:rPr>
          <w:lang w:val="en-US"/>
        </w:rPr>
        <w:t>W</w:t>
      </w:r>
      <w:r w:rsidR="00A67B3E">
        <w:rPr>
          <w:lang w:val="en-US"/>
        </w:rPr>
        <w:t>e</w:t>
      </w:r>
      <w:r>
        <w:rPr>
          <w:lang w:val="en-US"/>
        </w:rPr>
        <w:t xml:space="preserve"> propose to add a flag</w:t>
      </w:r>
      <w:r w:rsidR="00AF4A67">
        <w:rPr>
          <w:lang w:val="en-US"/>
        </w:rPr>
        <w:t>, UC,</w:t>
      </w:r>
      <w:r>
        <w:rPr>
          <w:lang w:val="en-US"/>
        </w:rPr>
        <w:t xml:space="preserve"> which indicates that the untriggered transitions are being fired. This flag must be TRUE for any untriggered transition set (including the skip ones) to fire</w:t>
      </w:r>
      <w:r w:rsidR="00863290">
        <w:rPr>
          <w:lang w:val="en-US"/>
        </w:rPr>
        <w:t xml:space="preserve"> and must be FALSE for any triggered transitions set to fire</w:t>
      </w:r>
      <w:r>
        <w:rPr>
          <w:lang w:val="en-US"/>
        </w:rPr>
        <w:t xml:space="preserve">. It is set </w:t>
      </w:r>
      <w:r w:rsidR="00863290">
        <w:rPr>
          <w:lang w:val="en-US"/>
        </w:rPr>
        <w:t>TRUE</w:t>
      </w:r>
      <w:r>
        <w:rPr>
          <w:lang w:val="en-US"/>
        </w:rPr>
        <w:t xml:space="preserve"> </w:t>
      </w:r>
      <w:r w:rsidR="00863290">
        <w:rPr>
          <w:lang w:val="en-US"/>
        </w:rPr>
        <w:t xml:space="preserve">whenever a trigger is consumed. I.e. </w:t>
      </w:r>
      <w:r>
        <w:rPr>
          <w:lang w:val="en-US"/>
        </w:rPr>
        <w:t>by</w:t>
      </w:r>
      <w:r w:rsidR="00863290">
        <w:rPr>
          <w:lang w:val="en-US"/>
        </w:rPr>
        <w:t xml:space="preserve"> the enabling of any triggered transition set (including the skip ones). </w:t>
      </w:r>
      <w:r>
        <w:rPr>
          <w:lang w:val="en-US"/>
        </w:rPr>
        <w:t xml:space="preserve"> </w:t>
      </w:r>
      <w:r w:rsidR="00863290">
        <w:rPr>
          <w:lang w:val="en-US"/>
        </w:rPr>
        <w:t>It is reset FALSE by the untriggered signal event.</w:t>
      </w:r>
      <w:r w:rsidR="00AF4A67">
        <w:rPr>
          <w:lang w:val="en-US"/>
        </w:rPr>
        <w:t xml:space="preserve"> Appendix D and E show the original SCXML simulation algorithm and how we have derived an equivalent logic that can be represented in Event-B.</w:t>
      </w:r>
    </w:p>
    <w:p w14:paraId="235B47D3" w14:textId="77777777" w:rsidR="00863290" w:rsidRDefault="00863290">
      <w:pPr>
        <w:rPr>
          <w:lang w:val="en-US"/>
        </w:rPr>
      </w:pPr>
    </w:p>
    <w:p w14:paraId="6234CB04" w14:textId="29C5A79B" w:rsidR="00863290" w:rsidRPr="00B45F8C" w:rsidRDefault="00564C25">
      <w:pPr>
        <w:rPr>
          <w:lang w:val="en-US"/>
        </w:rPr>
      </w:pPr>
      <w:r>
        <w:rPr>
          <w:lang w:val="en-US"/>
        </w:rPr>
        <w:t xml:space="preserve">The following table shows the four kinds of events that can fire and the </w:t>
      </w:r>
      <w:r w:rsidR="00FB01D4">
        <w:rPr>
          <w:lang w:val="en-US"/>
        </w:rPr>
        <w:t xml:space="preserve">generic guards and actions involved in the sequencing. </w:t>
      </w:r>
      <w:r w:rsidR="001866C9">
        <w:rPr>
          <w:lang w:val="en-US"/>
        </w:rPr>
        <w:t xml:space="preserve">There is a single Completion event and sets of events representing all the combinations of Untriggered transitions, all the combinations of Transitions for each internal trigger and all the combinations of events for each external trigger. </w:t>
      </w:r>
      <w:r w:rsidR="00FB01D4">
        <w:rPr>
          <w:lang w:val="en-US"/>
        </w:rPr>
        <w:t>The table does not show</w:t>
      </w:r>
      <w:r w:rsidR="001866C9">
        <w:rPr>
          <w:lang w:val="en-US"/>
        </w:rPr>
        <w:t xml:space="preserve"> the individual events nor</w:t>
      </w:r>
      <w:r w:rsidR="00FB01D4">
        <w:rPr>
          <w:lang w:val="en-US"/>
        </w:rPr>
        <w:t xml:space="preserve"> the enablement and firing of the selected user transitions. </w:t>
      </w:r>
      <w:r w:rsidR="00E70767">
        <w:rPr>
          <w:lang w:val="en-US"/>
        </w:rPr>
        <w:t>Also not shown are the events that model the arrival of a trigger into the external queue.</w:t>
      </w:r>
    </w:p>
    <w:p w14:paraId="22C81D75" w14:textId="26B2C8DC" w:rsidR="00530763" w:rsidRDefault="00530763"/>
    <w:tbl>
      <w:tblPr>
        <w:tblStyle w:val="TableGrid"/>
        <w:tblW w:w="0" w:type="auto"/>
        <w:tblLook w:val="04A0" w:firstRow="1" w:lastRow="0" w:firstColumn="1" w:lastColumn="0" w:noHBand="0" w:noVBand="1"/>
      </w:tblPr>
      <w:tblGrid>
        <w:gridCol w:w="1546"/>
        <w:gridCol w:w="1440"/>
        <w:gridCol w:w="2153"/>
        <w:gridCol w:w="1687"/>
        <w:gridCol w:w="1690"/>
      </w:tblGrid>
      <w:tr w:rsidR="00B05397" w:rsidRPr="00FB01D4" w14:paraId="2B37A9C4" w14:textId="77777777" w:rsidTr="00B45F8C">
        <w:tc>
          <w:tcPr>
            <w:tcW w:w="1546" w:type="dxa"/>
          </w:tcPr>
          <w:p w14:paraId="1F5DF280" w14:textId="4A6697F1" w:rsidR="00530763" w:rsidRPr="00B45F8C" w:rsidRDefault="001866C9">
            <w:pPr>
              <w:rPr>
                <w:b/>
                <w:sz w:val="20"/>
                <w:szCs w:val="20"/>
              </w:rPr>
            </w:pPr>
            <w:r w:rsidRPr="00B45F8C">
              <w:rPr>
                <w:b/>
                <w:sz w:val="20"/>
                <w:szCs w:val="20"/>
              </w:rPr>
              <w:t xml:space="preserve">Type of </w:t>
            </w:r>
            <w:r w:rsidR="00530763" w:rsidRPr="00B45F8C">
              <w:rPr>
                <w:b/>
                <w:sz w:val="20"/>
                <w:szCs w:val="20"/>
              </w:rPr>
              <w:t>Event</w:t>
            </w:r>
            <w:r w:rsidR="00FB01D4" w:rsidRPr="00B45F8C">
              <w:rPr>
                <w:b/>
                <w:sz w:val="20"/>
                <w:szCs w:val="20"/>
              </w:rPr>
              <w:t>:</w:t>
            </w:r>
          </w:p>
        </w:tc>
        <w:tc>
          <w:tcPr>
            <w:tcW w:w="1440" w:type="dxa"/>
          </w:tcPr>
          <w:p w14:paraId="722CD62A" w14:textId="0B7AFFF9" w:rsidR="00530763" w:rsidRPr="00B45F8C" w:rsidRDefault="00310C81">
            <w:pPr>
              <w:rPr>
                <w:b/>
                <w:sz w:val="20"/>
                <w:szCs w:val="20"/>
              </w:rPr>
            </w:pPr>
            <w:r w:rsidRPr="00B45F8C">
              <w:rPr>
                <w:b/>
                <w:sz w:val="20"/>
                <w:szCs w:val="20"/>
              </w:rPr>
              <w:t>Completion</w:t>
            </w:r>
          </w:p>
        </w:tc>
        <w:tc>
          <w:tcPr>
            <w:tcW w:w="2153" w:type="dxa"/>
          </w:tcPr>
          <w:p w14:paraId="3D20F5E8" w14:textId="75520609" w:rsidR="00530763" w:rsidRPr="00B45F8C" w:rsidRDefault="00530763">
            <w:pPr>
              <w:rPr>
                <w:b/>
                <w:sz w:val="20"/>
                <w:szCs w:val="20"/>
              </w:rPr>
            </w:pPr>
            <w:r w:rsidRPr="00B45F8C">
              <w:rPr>
                <w:b/>
                <w:sz w:val="20"/>
                <w:szCs w:val="20"/>
              </w:rPr>
              <w:t>Untriggered</w:t>
            </w:r>
            <w:r w:rsidR="00B05397" w:rsidRPr="00B45F8C">
              <w:rPr>
                <w:b/>
                <w:sz w:val="20"/>
                <w:szCs w:val="20"/>
              </w:rPr>
              <w:t>(R)</w:t>
            </w:r>
          </w:p>
        </w:tc>
        <w:tc>
          <w:tcPr>
            <w:tcW w:w="1687" w:type="dxa"/>
          </w:tcPr>
          <w:p w14:paraId="34868772" w14:textId="34ED2F76" w:rsidR="00530763" w:rsidRPr="00B45F8C" w:rsidRDefault="00530763">
            <w:pPr>
              <w:rPr>
                <w:b/>
                <w:sz w:val="20"/>
                <w:szCs w:val="20"/>
              </w:rPr>
            </w:pPr>
            <w:r w:rsidRPr="00B45F8C">
              <w:rPr>
                <w:b/>
                <w:sz w:val="20"/>
                <w:szCs w:val="20"/>
              </w:rPr>
              <w:t>Internal</w:t>
            </w:r>
            <w:r w:rsidR="004C247C" w:rsidRPr="00B45F8C">
              <w:rPr>
                <w:b/>
                <w:sz w:val="20"/>
                <w:szCs w:val="20"/>
              </w:rPr>
              <w:t>(t</w:t>
            </w:r>
            <w:r w:rsidR="00B05397" w:rsidRPr="00B45F8C">
              <w:rPr>
                <w:b/>
                <w:sz w:val="20"/>
                <w:szCs w:val="20"/>
              </w:rPr>
              <w:t>,R</w:t>
            </w:r>
            <w:r w:rsidR="004C247C" w:rsidRPr="00B45F8C">
              <w:rPr>
                <w:b/>
                <w:sz w:val="20"/>
                <w:szCs w:val="20"/>
              </w:rPr>
              <w:t>)</w:t>
            </w:r>
          </w:p>
        </w:tc>
        <w:tc>
          <w:tcPr>
            <w:tcW w:w="1690" w:type="dxa"/>
          </w:tcPr>
          <w:p w14:paraId="2806E2CD" w14:textId="398FD297" w:rsidR="00530763" w:rsidRPr="00B45F8C" w:rsidRDefault="00530763">
            <w:pPr>
              <w:rPr>
                <w:b/>
                <w:sz w:val="20"/>
                <w:szCs w:val="20"/>
              </w:rPr>
            </w:pPr>
            <w:r w:rsidRPr="00B45F8C">
              <w:rPr>
                <w:b/>
                <w:sz w:val="20"/>
                <w:szCs w:val="20"/>
              </w:rPr>
              <w:t>External</w:t>
            </w:r>
            <w:r w:rsidR="004C247C" w:rsidRPr="00B45F8C">
              <w:rPr>
                <w:b/>
                <w:sz w:val="20"/>
                <w:szCs w:val="20"/>
              </w:rPr>
              <w:t>(t</w:t>
            </w:r>
            <w:r w:rsidR="00B05397" w:rsidRPr="00B45F8C">
              <w:rPr>
                <w:b/>
                <w:sz w:val="20"/>
                <w:szCs w:val="20"/>
              </w:rPr>
              <w:t>,R</w:t>
            </w:r>
            <w:r w:rsidR="004C247C" w:rsidRPr="00B45F8C">
              <w:rPr>
                <w:b/>
                <w:sz w:val="20"/>
                <w:szCs w:val="20"/>
              </w:rPr>
              <w:t>)</w:t>
            </w:r>
          </w:p>
        </w:tc>
      </w:tr>
      <w:tr w:rsidR="00B05397" w14:paraId="0D126DD0" w14:textId="77777777" w:rsidTr="00B45F8C">
        <w:tc>
          <w:tcPr>
            <w:tcW w:w="1546" w:type="dxa"/>
          </w:tcPr>
          <w:p w14:paraId="11788F22" w14:textId="6E9783AA" w:rsidR="00530763" w:rsidRPr="00B45F8C" w:rsidRDefault="00530763">
            <w:pPr>
              <w:rPr>
                <w:b/>
                <w:sz w:val="20"/>
                <w:szCs w:val="20"/>
              </w:rPr>
            </w:pPr>
            <w:r w:rsidRPr="00B45F8C">
              <w:rPr>
                <w:b/>
                <w:sz w:val="20"/>
                <w:szCs w:val="20"/>
              </w:rPr>
              <w:t>Guards</w:t>
            </w:r>
            <w:r w:rsidR="00FB01D4" w:rsidRPr="00B45F8C">
              <w:rPr>
                <w:b/>
                <w:sz w:val="20"/>
                <w:szCs w:val="20"/>
              </w:rPr>
              <w:t>:</w:t>
            </w:r>
          </w:p>
        </w:tc>
        <w:tc>
          <w:tcPr>
            <w:tcW w:w="1440" w:type="dxa"/>
          </w:tcPr>
          <w:p w14:paraId="5917D767" w14:textId="0A15A2FB"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FALSE</w:t>
            </w:r>
          </w:p>
        </w:tc>
        <w:tc>
          <w:tcPr>
            <w:tcW w:w="2153" w:type="dxa"/>
          </w:tcPr>
          <w:p w14:paraId="02AF7246" w14:textId="782DA4BB" w:rsidR="00530763" w:rsidRPr="00B45F8C" w:rsidRDefault="006A00BD" w:rsidP="006A00BD">
            <w:pPr>
              <w:rPr>
                <w:sz w:val="20"/>
                <w:szCs w:val="20"/>
              </w:rPr>
            </w:pPr>
            <w:r w:rsidRPr="00B45F8C">
              <w:rPr>
                <w:sz w:val="20"/>
                <w:szCs w:val="20"/>
              </w:rPr>
              <w:t>UC</w:t>
            </w:r>
            <w:r w:rsidR="00530763" w:rsidRPr="00B45F8C">
              <w:rPr>
                <w:sz w:val="20"/>
                <w:szCs w:val="20"/>
              </w:rPr>
              <w:t xml:space="preserve"> = </w:t>
            </w:r>
            <w:r w:rsidRPr="00B45F8C">
              <w:rPr>
                <w:sz w:val="20"/>
                <w:szCs w:val="20"/>
              </w:rPr>
              <w:t>FALSE</w:t>
            </w:r>
          </w:p>
        </w:tc>
        <w:tc>
          <w:tcPr>
            <w:tcW w:w="1687" w:type="dxa"/>
          </w:tcPr>
          <w:p w14:paraId="1FBF9177" w14:textId="73B35168" w:rsidR="00530763" w:rsidRPr="00B45F8C" w:rsidRDefault="00530763" w:rsidP="006A00BD">
            <w:pPr>
              <w:rPr>
                <w:sz w:val="20"/>
                <w:szCs w:val="20"/>
              </w:rPr>
            </w:pPr>
            <w:r w:rsidRPr="00B45F8C">
              <w:rPr>
                <w:sz w:val="20"/>
                <w:szCs w:val="20"/>
              </w:rPr>
              <w:t>U</w:t>
            </w:r>
            <w:r w:rsidR="006A00BD" w:rsidRPr="00B45F8C">
              <w:rPr>
                <w:sz w:val="20"/>
                <w:szCs w:val="20"/>
              </w:rPr>
              <w:t xml:space="preserve">C </w:t>
            </w:r>
            <w:r w:rsidRPr="00B45F8C">
              <w:rPr>
                <w:sz w:val="20"/>
                <w:szCs w:val="20"/>
              </w:rPr>
              <w:t xml:space="preserve">= </w:t>
            </w:r>
            <w:r w:rsidR="006A00BD" w:rsidRPr="00B45F8C">
              <w:rPr>
                <w:sz w:val="20"/>
                <w:szCs w:val="20"/>
              </w:rPr>
              <w:t>TRUE</w:t>
            </w:r>
          </w:p>
        </w:tc>
        <w:tc>
          <w:tcPr>
            <w:tcW w:w="1690" w:type="dxa"/>
          </w:tcPr>
          <w:p w14:paraId="133C5841" w14:textId="5B72B8EB"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TRUE</w:t>
            </w:r>
          </w:p>
        </w:tc>
      </w:tr>
      <w:tr w:rsidR="00B05397" w14:paraId="6AFCDA07" w14:textId="77777777" w:rsidTr="00B45F8C">
        <w:tc>
          <w:tcPr>
            <w:tcW w:w="1546" w:type="dxa"/>
          </w:tcPr>
          <w:p w14:paraId="73F5726D" w14:textId="77777777" w:rsidR="00B05397" w:rsidRPr="00B45F8C" w:rsidRDefault="00B05397">
            <w:pPr>
              <w:rPr>
                <w:b/>
                <w:sz w:val="20"/>
                <w:szCs w:val="20"/>
              </w:rPr>
            </w:pPr>
          </w:p>
        </w:tc>
        <w:tc>
          <w:tcPr>
            <w:tcW w:w="1440" w:type="dxa"/>
          </w:tcPr>
          <w:p w14:paraId="2A33BF94" w14:textId="77777777" w:rsidR="00B05397" w:rsidRPr="00B45F8C" w:rsidRDefault="00B05397">
            <w:pPr>
              <w:rPr>
                <w:sz w:val="20"/>
                <w:szCs w:val="20"/>
              </w:rPr>
            </w:pPr>
          </w:p>
        </w:tc>
        <w:tc>
          <w:tcPr>
            <w:tcW w:w="2153" w:type="dxa"/>
          </w:tcPr>
          <w:p w14:paraId="1E494D89" w14:textId="6CCA6AE8" w:rsidR="00B05397" w:rsidRPr="00B45F8C" w:rsidRDefault="00B05397">
            <w:pPr>
              <w:rPr>
                <w:sz w:val="20"/>
                <w:szCs w:val="20"/>
              </w:rPr>
            </w:pPr>
            <w:r w:rsidRPr="00B45F8C">
              <w:rPr>
                <w:sz w:val="20"/>
                <w:szCs w:val="20"/>
              </w:rPr>
              <w:t>R &lt;: IT</w:t>
            </w:r>
          </w:p>
        </w:tc>
        <w:tc>
          <w:tcPr>
            <w:tcW w:w="1687" w:type="dxa"/>
          </w:tcPr>
          <w:p w14:paraId="7D304028" w14:textId="10913447" w:rsidR="00B05397" w:rsidRPr="00B45F8C" w:rsidRDefault="00B05397">
            <w:pPr>
              <w:rPr>
                <w:sz w:val="20"/>
                <w:szCs w:val="20"/>
              </w:rPr>
            </w:pPr>
            <w:r w:rsidRPr="00B45F8C">
              <w:rPr>
                <w:sz w:val="20"/>
                <w:szCs w:val="20"/>
              </w:rPr>
              <w:t>R &lt;: IT</w:t>
            </w:r>
          </w:p>
        </w:tc>
        <w:tc>
          <w:tcPr>
            <w:tcW w:w="1690" w:type="dxa"/>
          </w:tcPr>
          <w:p w14:paraId="3F1A31FF" w14:textId="2D8F5425" w:rsidR="00B05397" w:rsidRPr="00B45F8C" w:rsidRDefault="00B05397">
            <w:pPr>
              <w:rPr>
                <w:sz w:val="20"/>
                <w:szCs w:val="20"/>
              </w:rPr>
            </w:pPr>
            <w:r w:rsidRPr="00B45F8C">
              <w:rPr>
                <w:sz w:val="20"/>
                <w:szCs w:val="20"/>
              </w:rPr>
              <w:t>R &lt;: IT</w:t>
            </w:r>
          </w:p>
        </w:tc>
      </w:tr>
      <w:tr w:rsidR="00B05397" w14:paraId="1F1604F7" w14:textId="77777777" w:rsidTr="00B45F8C">
        <w:tc>
          <w:tcPr>
            <w:tcW w:w="1546" w:type="dxa"/>
          </w:tcPr>
          <w:p w14:paraId="170B80E2" w14:textId="77777777" w:rsidR="00530763" w:rsidRPr="00B45F8C" w:rsidRDefault="00530763">
            <w:pPr>
              <w:rPr>
                <w:b/>
                <w:sz w:val="20"/>
                <w:szCs w:val="20"/>
              </w:rPr>
            </w:pPr>
          </w:p>
        </w:tc>
        <w:tc>
          <w:tcPr>
            <w:tcW w:w="1440" w:type="dxa"/>
          </w:tcPr>
          <w:p w14:paraId="2F5C1A0C" w14:textId="77777777" w:rsidR="00530763" w:rsidRPr="00B45F8C" w:rsidRDefault="00530763">
            <w:pPr>
              <w:rPr>
                <w:sz w:val="20"/>
                <w:szCs w:val="20"/>
              </w:rPr>
            </w:pPr>
          </w:p>
        </w:tc>
        <w:tc>
          <w:tcPr>
            <w:tcW w:w="2153" w:type="dxa"/>
          </w:tcPr>
          <w:p w14:paraId="7B5FFDD2" w14:textId="77777777" w:rsidR="00530763" w:rsidRPr="00B45F8C" w:rsidRDefault="00530763">
            <w:pPr>
              <w:rPr>
                <w:sz w:val="20"/>
                <w:szCs w:val="20"/>
              </w:rPr>
            </w:pPr>
          </w:p>
        </w:tc>
        <w:tc>
          <w:tcPr>
            <w:tcW w:w="1687" w:type="dxa"/>
          </w:tcPr>
          <w:p w14:paraId="2C995BB9" w14:textId="7F1CC6E9" w:rsidR="00530763" w:rsidRPr="00B45F8C" w:rsidRDefault="004C247C">
            <w:pPr>
              <w:rPr>
                <w:sz w:val="20"/>
                <w:szCs w:val="20"/>
              </w:rPr>
            </w:pPr>
            <w:r w:rsidRPr="00B45F8C">
              <w:rPr>
                <w:sz w:val="20"/>
                <w:szCs w:val="20"/>
              </w:rPr>
              <w:t>t : IQ</w:t>
            </w:r>
          </w:p>
        </w:tc>
        <w:tc>
          <w:tcPr>
            <w:tcW w:w="1690" w:type="dxa"/>
          </w:tcPr>
          <w:p w14:paraId="12609A8E" w14:textId="3CBCF362" w:rsidR="00530763" w:rsidRPr="00B45F8C" w:rsidRDefault="00530763">
            <w:pPr>
              <w:rPr>
                <w:sz w:val="20"/>
                <w:szCs w:val="20"/>
              </w:rPr>
            </w:pPr>
            <w:r w:rsidRPr="00B45F8C">
              <w:rPr>
                <w:sz w:val="20"/>
                <w:szCs w:val="20"/>
              </w:rPr>
              <w:t>IQ = {}</w:t>
            </w:r>
          </w:p>
        </w:tc>
      </w:tr>
      <w:tr w:rsidR="00B05397" w14:paraId="54C40AC2" w14:textId="77777777" w:rsidTr="00B45F8C">
        <w:tc>
          <w:tcPr>
            <w:tcW w:w="1546" w:type="dxa"/>
          </w:tcPr>
          <w:p w14:paraId="4D297C65" w14:textId="77777777" w:rsidR="00530763" w:rsidRPr="00B45F8C" w:rsidRDefault="00530763">
            <w:pPr>
              <w:rPr>
                <w:b/>
                <w:sz w:val="20"/>
                <w:szCs w:val="20"/>
              </w:rPr>
            </w:pPr>
          </w:p>
        </w:tc>
        <w:tc>
          <w:tcPr>
            <w:tcW w:w="1440" w:type="dxa"/>
          </w:tcPr>
          <w:p w14:paraId="4B961724" w14:textId="77777777" w:rsidR="00530763" w:rsidRPr="00B45F8C" w:rsidRDefault="00530763">
            <w:pPr>
              <w:rPr>
                <w:sz w:val="20"/>
                <w:szCs w:val="20"/>
              </w:rPr>
            </w:pPr>
          </w:p>
        </w:tc>
        <w:tc>
          <w:tcPr>
            <w:tcW w:w="2153" w:type="dxa"/>
          </w:tcPr>
          <w:p w14:paraId="5802A1DC" w14:textId="77777777" w:rsidR="00530763" w:rsidRPr="00B45F8C" w:rsidRDefault="00530763">
            <w:pPr>
              <w:rPr>
                <w:sz w:val="20"/>
                <w:szCs w:val="20"/>
              </w:rPr>
            </w:pPr>
          </w:p>
        </w:tc>
        <w:tc>
          <w:tcPr>
            <w:tcW w:w="1687" w:type="dxa"/>
          </w:tcPr>
          <w:p w14:paraId="78085055" w14:textId="77777777" w:rsidR="00530763" w:rsidRPr="00B45F8C" w:rsidRDefault="00530763">
            <w:pPr>
              <w:rPr>
                <w:sz w:val="20"/>
                <w:szCs w:val="20"/>
              </w:rPr>
            </w:pPr>
          </w:p>
        </w:tc>
        <w:tc>
          <w:tcPr>
            <w:tcW w:w="1690" w:type="dxa"/>
          </w:tcPr>
          <w:p w14:paraId="71FEBDCB" w14:textId="52A570B5" w:rsidR="00530763" w:rsidRPr="00B45F8C" w:rsidRDefault="004C247C">
            <w:pPr>
              <w:rPr>
                <w:sz w:val="20"/>
                <w:szCs w:val="20"/>
              </w:rPr>
            </w:pPr>
            <w:r w:rsidRPr="00B45F8C">
              <w:rPr>
                <w:sz w:val="20"/>
                <w:szCs w:val="20"/>
              </w:rPr>
              <w:t>t : EQ</w:t>
            </w:r>
          </w:p>
        </w:tc>
      </w:tr>
      <w:tr w:rsidR="00B05397" w14:paraId="6B721F35" w14:textId="77777777" w:rsidTr="00B45F8C">
        <w:tc>
          <w:tcPr>
            <w:tcW w:w="1546" w:type="dxa"/>
          </w:tcPr>
          <w:p w14:paraId="2085BA94" w14:textId="77777777" w:rsidR="00B05397" w:rsidRPr="00B45F8C" w:rsidRDefault="00B05397">
            <w:pPr>
              <w:rPr>
                <w:b/>
                <w:sz w:val="20"/>
                <w:szCs w:val="20"/>
              </w:rPr>
            </w:pPr>
          </w:p>
        </w:tc>
        <w:tc>
          <w:tcPr>
            <w:tcW w:w="1440" w:type="dxa"/>
          </w:tcPr>
          <w:p w14:paraId="45539555" w14:textId="77777777" w:rsidR="00B05397" w:rsidRPr="00B45F8C" w:rsidRDefault="00B05397" w:rsidP="006A00BD">
            <w:pPr>
              <w:rPr>
                <w:sz w:val="20"/>
                <w:szCs w:val="20"/>
              </w:rPr>
            </w:pPr>
          </w:p>
        </w:tc>
        <w:tc>
          <w:tcPr>
            <w:tcW w:w="2153" w:type="dxa"/>
          </w:tcPr>
          <w:p w14:paraId="3294C85A" w14:textId="77777777" w:rsidR="00B05397" w:rsidRPr="00B45F8C" w:rsidRDefault="00B05397">
            <w:pPr>
              <w:rPr>
                <w:sz w:val="20"/>
                <w:szCs w:val="20"/>
              </w:rPr>
            </w:pPr>
          </w:p>
        </w:tc>
        <w:tc>
          <w:tcPr>
            <w:tcW w:w="1687" w:type="dxa"/>
          </w:tcPr>
          <w:p w14:paraId="10D702CF" w14:textId="77777777" w:rsidR="00B05397" w:rsidRPr="00B45F8C" w:rsidRDefault="00B05397" w:rsidP="006A00BD">
            <w:pPr>
              <w:rPr>
                <w:sz w:val="20"/>
                <w:szCs w:val="20"/>
              </w:rPr>
            </w:pPr>
          </w:p>
        </w:tc>
        <w:tc>
          <w:tcPr>
            <w:tcW w:w="1690" w:type="dxa"/>
          </w:tcPr>
          <w:p w14:paraId="23937812" w14:textId="77777777" w:rsidR="00B05397" w:rsidRPr="00B45F8C" w:rsidRDefault="00B05397" w:rsidP="006A00BD">
            <w:pPr>
              <w:rPr>
                <w:sz w:val="20"/>
                <w:szCs w:val="20"/>
              </w:rPr>
            </w:pPr>
          </w:p>
        </w:tc>
      </w:tr>
      <w:tr w:rsidR="00B05397" w14:paraId="4DBFA014" w14:textId="77777777" w:rsidTr="00B45F8C">
        <w:tc>
          <w:tcPr>
            <w:tcW w:w="1546" w:type="dxa"/>
          </w:tcPr>
          <w:p w14:paraId="2AC9473B" w14:textId="45A2F10A" w:rsidR="00530763" w:rsidRPr="00B45F8C" w:rsidRDefault="00530763">
            <w:pPr>
              <w:rPr>
                <w:b/>
                <w:sz w:val="20"/>
                <w:szCs w:val="20"/>
              </w:rPr>
            </w:pPr>
            <w:r w:rsidRPr="00B45F8C">
              <w:rPr>
                <w:b/>
                <w:sz w:val="20"/>
                <w:szCs w:val="20"/>
              </w:rPr>
              <w:t>Action</w:t>
            </w:r>
            <w:r w:rsidR="004C247C" w:rsidRPr="00B45F8C">
              <w:rPr>
                <w:b/>
                <w:sz w:val="20"/>
                <w:szCs w:val="20"/>
              </w:rPr>
              <w:t>s</w:t>
            </w:r>
            <w:r w:rsidR="00FB01D4" w:rsidRPr="00B45F8C">
              <w:rPr>
                <w:b/>
                <w:sz w:val="20"/>
                <w:szCs w:val="20"/>
              </w:rPr>
              <w:t>:</w:t>
            </w:r>
          </w:p>
        </w:tc>
        <w:tc>
          <w:tcPr>
            <w:tcW w:w="1440" w:type="dxa"/>
          </w:tcPr>
          <w:p w14:paraId="06BE7190" w14:textId="50BD76B2"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TRUE</w:t>
            </w:r>
          </w:p>
        </w:tc>
        <w:tc>
          <w:tcPr>
            <w:tcW w:w="2153" w:type="dxa"/>
          </w:tcPr>
          <w:p w14:paraId="53174D98" w14:textId="7B1A3333" w:rsidR="00530763" w:rsidRPr="00B45F8C" w:rsidRDefault="006A00BD">
            <w:pPr>
              <w:rPr>
                <w:sz w:val="20"/>
                <w:szCs w:val="20"/>
              </w:rPr>
            </w:pPr>
            <w:r w:rsidRPr="00B45F8C">
              <w:rPr>
                <w:sz w:val="20"/>
                <w:szCs w:val="20"/>
              </w:rPr>
              <w:t>UC := FALSE</w:t>
            </w:r>
          </w:p>
        </w:tc>
        <w:tc>
          <w:tcPr>
            <w:tcW w:w="1687" w:type="dxa"/>
          </w:tcPr>
          <w:p w14:paraId="4008A778" w14:textId="3F9D2E52"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FALSE</w:t>
            </w:r>
          </w:p>
        </w:tc>
        <w:tc>
          <w:tcPr>
            <w:tcW w:w="1690" w:type="dxa"/>
          </w:tcPr>
          <w:p w14:paraId="270D8BF9" w14:textId="2FFF8211"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FALSE</w:t>
            </w:r>
          </w:p>
        </w:tc>
      </w:tr>
      <w:tr w:rsidR="00B05397" w14:paraId="47C56FDD" w14:textId="77777777" w:rsidTr="00B45F8C">
        <w:tc>
          <w:tcPr>
            <w:tcW w:w="1546" w:type="dxa"/>
          </w:tcPr>
          <w:p w14:paraId="4A022900" w14:textId="77777777" w:rsidR="00B05397" w:rsidRPr="00B45F8C" w:rsidRDefault="00B05397">
            <w:pPr>
              <w:rPr>
                <w:b/>
                <w:sz w:val="20"/>
                <w:szCs w:val="20"/>
              </w:rPr>
            </w:pPr>
          </w:p>
        </w:tc>
        <w:tc>
          <w:tcPr>
            <w:tcW w:w="1440" w:type="dxa"/>
          </w:tcPr>
          <w:p w14:paraId="4FEBB22D" w14:textId="77777777" w:rsidR="00B05397" w:rsidRPr="00B45F8C" w:rsidRDefault="00B05397">
            <w:pPr>
              <w:rPr>
                <w:sz w:val="20"/>
                <w:szCs w:val="20"/>
              </w:rPr>
            </w:pPr>
          </w:p>
        </w:tc>
        <w:tc>
          <w:tcPr>
            <w:tcW w:w="2153" w:type="dxa"/>
          </w:tcPr>
          <w:p w14:paraId="201F45A3" w14:textId="7C615ADB" w:rsidR="00B05397" w:rsidRPr="00B45F8C" w:rsidRDefault="00B05397">
            <w:pPr>
              <w:rPr>
                <w:sz w:val="20"/>
                <w:szCs w:val="20"/>
              </w:rPr>
            </w:pPr>
            <w:r w:rsidRPr="00B45F8C">
              <w:rPr>
                <w:sz w:val="20"/>
                <w:szCs w:val="20"/>
              </w:rPr>
              <w:t>IQ := IQ \/ R</w:t>
            </w:r>
          </w:p>
        </w:tc>
        <w:tc>
          <w:tcPr>
            <w:tcW w:w="1687" w:type="dxa"/>
          </w:tcPr>
          <w:p w14:paraId="6ABF3728" w14:textId="5D8C9D72" w:rsidR="00B05397" w:rsidRPr="00B45F8C" w:rsidRDefault="00B05397">
            <w:pPr>
              <w:rPr>
                <w:sz w:val="20"/>
                <w:szCs w:val="20"/>
              </w:rPr>
            </w:pPr>
            <w:r w:rsidRPr="00B45F8C">
              <w:rPr>
                <w:sz w:val="20"/>
                <w:szCs w:val="20"/>
              </w:rPr>
              <w:t>IQ := IQ \/ R \ {t}</w:t>
            </w:r>
          </w:p>
        </w:tc>
        <w:tc>
          <w:tcPr>
            <w:tcW w:w="1690" w:type="dxa"/>
          </w:tcPr>
          <w:p w14:paraId="44B3FB88" w14:textId="5422FE8F" w:rsidR="00B05397" w:rsidRPr="00B45F8C" w:rsidRDefault="00B05397">
            <w:pPr>
              <w:rPr>
                <w:sz w:val="20"/>
                <w:szCs w:val="20"/>
              </w:rPr>
            </w:pPr>
            <w:r w:rsidRPr="00B45F8C">
              <w:rPr>
                <w:sz w:val="20"/>
                <w:szCs w:val="20"/>
              </w:rPr>
              <w:t>IQ := IQ \/ R</w:t>
            </w:r>
          </w:p>
        </w:tc>
      </w:tr>
      <w:tr w:rsidR="00B05397" w14:paraId="5E9BFDBE" w14:textId="77777777" w:rsidTr="00B45F8C">
        <w:tc>
          <w:tcPr>
            <w:tcW w:w="1546" w:type="dxa"/>
          </w:tcPr>
          <w:p w14:paraId="4B6D0A30" w14:textId="77777777" w:rsidR="00530763" w:rsidRPr="00B45F8C" w:rsidRDefault="00530763">
            <w:pPr>
              <w:rPr>
                <w:b/>
                <w:sz w:val="20"/>
                <w:szCs w:val="20"/>
              </w:rPr>
            </w:pPr>
          </w:p>
        </w:tc>
        <w:tc>
          <w:tcPr>
            <w:tcW w:w="1440" w:type="dxa"/>
          </w:tcPr>
          <w:p w14:paraId="312CB4FF" w14:textId="77777777" w:rsidR="00530763" w:rsidRPr="00B45F8C" w:rsidRDefault="00530763">
            <w:pPr>
              <w:rPr>
                <w:sz w:val="20"/>
                <w:szCs w:val="20"/>
              </w:rPr>
            </w:pPr>
          </w:p>
        </w:tc>
        <w:tc>
          <w:tcPr>
            <w:tcW w:w="2153" w:type="dxa"/>
          </w:tcPr>
          <w:p w14:paraId="1B286126" w14:textId="77777777" w:rsidR="00530763" w:rsidRPr="00B45F8C" w:rsidRDefault="00530763">
            <w:pPr>
              <w:rPr>
                <w:sz w:val="20"/>
                <w:szCs w:val="20"/>
              </w:rPr>
            </w:pPr>
          </w:p>
        </w:tc>
        <w:tc>
          <w:tcPr>
            <w:tcW w:w="1687" w:type="dxa"/>
          </w:tcPr>
          <w:p w14:paraId="77239F5B" w14:textId="76811506" w:rsidR="00530763" w:rsidRPr="00B45F8C" w:rsidRDefault="00530763">
            <w:pPr>
              <w:rPr>
                <w:sz w:val="20"/>
                <w:szCs w:val="20"/>
              </w:rPr>
            </w:pPr>
          </w:p>
        </w:tc>
        <w:tc>
          <w:tcPr>
            <w:tcW w:w="1690" w:type="dxa"/>
          </w:tcPr>
          <w:p w14:paraId="2CA55AE0" w14:textId="55683255" w:rsidR="00530763" w:rsidRPr="00B45F8C" w:rsidRDefault="004C247C">
            <w:pPr>
              <w:rPr>
                <w:sz w:val="20"/>
                <w:szCs w:val="20"/>
              </w:rPr>
            </w:pPr>
            <w:r w:rsidRPr="00B45F8C">
              <w:rPr>
                <w:sz w:val="20"/>
                <w:szCs w:val="20"/>
              </w:rPr>
              <w:t>EQ := EQ \ {t}</w:t>
            </w:r>
          </w:p>
        </w:tc>
      </w:tr>
      <w:tr w:rsidR="00B05397" w14:paraId="524A493C" w14:textId="77777777" w:rsidTr="00B45F8C">
        <w:tc>
          <w:tcPr>
            <w:tcW w:w="1546" w:type="dxa"/>
          </w:tcPr>
          <w:p w14:paraId="4912D7DA" w14:textId="77777777" w:rsidR="004A1D1A" w:rsidRPr="00B45F8C" w:rsidRDefault="004A1D1A">
            <w:pPr>
              <w:rPr>
                <w:b/>
                <w:sz w:val="20"/>
                <w:szCs w:val="20"/>
              </w:rPr>
            </w:pPr>
          </w:p>
        </w:tc>
        <w:tc>
          <w:tcPr>
            <w:tcW w:w="1440" w:type="dxa"/>
          </w:tcPr>
          <w:p w14:paraId="72EFAEF1" w14:textId="77777777" w:rsidR="004A1D1A" w:rsidRPr="00B45F8C" w:rsidRDefault="004A1D1A">
            <w:pPr>
              <w:rPr>
                <w:sz w:val="20"/>
                <w:szCs w:val="20"/>
              </w:rPr>
            </w:pPr>
          </w:p>
        </w:tc>
        <w:tc>
          <w:tcPr>
            <w:tcW w:w="2153" w:type="dxa"/>
          </w:tcPr>
          <w:p w14:paraId="70175134" w14:textId="6E9BECCD" w:rsidR="004A1D1A" w:rsidRPr="00B45F8C" w:rsidRDefault="004A1D1A">
            <w:pPr>
              <w:rPr>
                <w:sz w:val="20"/>
                <w:szCs w:val="20"/>
              </w:rPr>
            </w:pPr>
          </w:p>
        </w:tc>
        <w:tc>
          <w:tcPr>
            <w:tcW w:w="1687" w:type="dxa"/>
          </w:tcPr>
          <w:p w14:paraId="49932942" w14:textId="77777777" w:rsidR="004A1D1A" w:rsidRPr="00B45F8C" w:rsidRDefault="004A1D1A">
            <w:pPr>
              <w:rPr>
                <w:sz w:val="20"/>
                <w:szCs w:val="20"/>
              </w:rPr>
            </w:pPr>
          </w:p>
        </w:tc>
        <w:tc>
          <w:tcPr>
            <w:tcW w:w="1690" w:type="dxa"/>
          </w:tcPr>
          <w:p w14:paraId="2DA29C13" w14:textId="77777777" w:rsidR="004A1D1A" w:rsidRPr="00B45F8C" w:rsidRDefault="004A1D1A">
            <w:pPr>
              <w:rPr>
                <w:sz w:val="20"/>
                <w:szCs w:val="20"/>
              </w:rPr>
            </w:pPr>
          </w:p>
        </w:tc>
      </w:tr>
    </w:tbl>
    <w:p w14:paraId="11A24352" w14:textId="4A1500AF" w:rsidR="00530763" w:rsidRDefault="00530763"/>
    <w:p w14:paraId="64E50122" w14:textId="6DEEAC3D" w:rsidR="001866C9" w:rsidRDefault="001866C9">
      <w:r>
        <w:t xml:space="preserve">The strategy above has been developed and described based on the idea of a simulation engine that represents the run to completion semantics. We now observed that </w:t>
      </w:r>
      <w:r w:rsidR="00E70767">
        <w:t>it may be possible to discard the ‘engine’ and just present the events as described above with the guards directly in the events that represent the transitions combinations removing the need for enabling flags. This will slightly increase the complexity of the guards because the guards of the event type (engine) will have to be repeated in with each combination guard, however, removing the ‘engine’ will simplify the model overall.</w:t>
      </w:r>
    </w:p>
    <w:p w14:paraId="714DA986" w14:textId="77777777" w:rsidR="000E0975" w:rsidRDefault="000E0975" w:rsidP="000E0975">
      <w:pPr>
        <w:pStyle w:val="Heading1"/>
        <w:rPr>
          <w:ins w:id="0" w:author="Colin Snook" w:date="2018-04-18T13:49:00Z"/>
        </w:rPr>
        <w:pPrChange w:id="1" w:author="Colin Snook" w:date="2018-04-18T13:49:00Z">
          <w:pPr/>
        </w:pPrChange>
      </w:pPr>
      <w:ins w:id="2" w:author="Colin Snook" w:date="2018-04-18T13:49:00Z">
        <w:r>
          <w:t>Proving properties in SCXML</w:t>
        </w:r>
      </w:ins>
    </w:p>
    <w:p w14:paraId="418AC931" w14:textId="77777777" w:rsidR="000E0975" w:rsidRDefault="000E0975" w:rsidP="000E0975">
      <w:pPr>
        <w:rPr>
          <w:ins w:id="3" w:author="Colin Snook" w:date="2018-04-18T13:49:00Z"/>
        </w:rPr>
      </w:pPr>
    </w:p>
    <w:p w14:paraId="045532AC" w14:textId="49DB9B6F" w:rsidR="000E0975" w:rsidRDefault="000E0975" w:rsidP="000E0975">
      <w:pPr>
        <w:rPr>
          <w:ins w:id="4" w:author="Colin Snook" w:date="2018-04-18T13:49:00Z"/>
        </w:rPr>
      </w:pPr>
      <w:ins w:id="5" w:author="Colin Snook" w:date="2018-04-18T13:49:00Z">
        <w:r>
          <w:t>Notes:</w:t>
        </w:r>
      </w:ins>
    </w:p>
    <w:p w14:paraId="31DDD10F" w14:textId="46D7AC22" w:rsidR="000E0975" w:rsidRPr="000E0975" w:rsidRDefault="000E0975" w:rsidP="000E0975">
      <w:pPr>
        <w:pStyle w:val="ListParagraph"/>
        <w:numPr>
          <w:ilvl w:val="0"/>
          <w:numId w:val="14"/>
        </w:numPr>
        <w:rPr>
          <w:ins w:id="6" w:author="Colin Snook" w:date="2018-04-18T13:55:00Z"/>
          <w:rFonts w:ascii="Times New Roman" w:hAnsi="Times New Roman"/>
          <w:lang w:eastAsia="en-GB"/>
          <w:rPrChange w:id="7" w:author="Colin Snook" w:date="2018-04-18T13:56:00Z">
            <w:rPr>
              <w:ins w:id="8" w:author="Colin Snook" w:date="2018-04-18T13:55:00Z"/>
              <w:rFonts w:ascii="Helvetica" w:eastAsia="Times New Roman" w:hAnsi="Helvetica" w:cs="Times New Roman"/>
              <w:color w:val="000000"/>
              <w:sz w:val="18"/>
              <w:szCs w:val="18"/>
              <w:lang w:eastAsia="en-GB"/>
            </w:rPr>
          </w:rPrChange>
        </w:rPr>
        <w:pPrChange w:id="9" w:author="Colin Snook" w:date="2018-04-18T13:56:00Z">
          <w:pPr/>
        </w:pPrChange>
      </w:pPr>
      <w:ins w:id="10" w:author="Colin Snook" w:date="2018-04-18T13:49:00Z">
        <w:r w:rsidRPr="000E0975">
          <w:rPr>
            <w:lang w:eastAsia="en-GB"/>
          </w:rPr>
          <w:t xml:space="preserve">Properties about the synchronisation of parallel state-machines (such as </w:t>
        </w:r>
        <w:r w:rsidRPr="00FA2C02">
          <w:rPr>
            <w:sz w:val="20"/>
            <w:szCs w:val="20"/>
            <w:lang w:eastAsia="en-GB"/>
            <w:rPrChange w:id="11" w:author="Colin Snook" w:date="2018-04-18T14:05:00Z">
              <w:rPr>
                <w:lang w:eastAsia="en-GB"/>
              </w:rPr>
            </w:rPrChange>
          </w:rPr>
          <w:t>ASIC=Go =&gt; SPI=IDLE</w:t>
        </w:r>
      </w:ins>
      <w:ins w:id="12" w:author="Colin Snook" w:date="2018-04-18T13:53:00Z">
        <w:r w:rsidRPr="00FA2C02">
          <w:rPr>
            <w:sz w:val="20"/>
            <w:szCs w:val="20"/>
            <w:lang w:eastAsia="en-GB"/>
            <w:rPrChange w:id="13" w:author="Colin Snook" w:date="2018-04-18T14:05:00Z">
              <w:rPr>
                <w:lang w:eastAsia="en-GB"/>
              </w:rPr>
            </w:rPrChange>
          </w:rPr>
          <w:t xml:space="preserve"> and ASIC=Wait50ms</w:t>
        </w:r>
        <w:r w:rsidRPr="00FA2C02">
          <w:rPr>
            <w:sz w:val="20"/>
            <w:szCs w:val="20"/>
            <w:lang w:eastAsia="en-GB"/>
            <w:rPrChange w:id="14" w:author="Colin Snook" w:date="2018-04-18T14:05:00Z">
              <w:rPr>
                <w:lang w:eastAsia="en-GB"/>
              </w:rPr>
            </w:rPrChange>
          </w:rPr>
          <w:t xml:space="preserve"> =&gt; SPI=IDLE</w:t>
        </w:r>
      </w:ins>
      <w:ins w:id="15" w:author="Colin Snook" w:date="2018-04-18T13:49:00Z">
        <w:r w:rsidRPr="000E0975">
          <w:rPr>
            <w:lang w:eastAsia="en-GB"/>
          </w:rPr>
          <w:t xml:space="preserve">) seem to be important and not easily verified in SCXML. This is a good motivation for using the Event-B translation.  We would </w:t>
        </w:r>
      </w:ins>
      <w:ins w:id="16" w:author="Colin Snook" w:date="2018-04-18T13:50:00Z">
        <w:r w:rsidRPr="000E0975">
          <w:rPr>
            <w:lang w:eastAsia="en-GB"/>
          </w:rPr>
          <w:t>l</w:t>
        </w:r>
      </w:ins>
      <w:ins w:id="17" w:author="Colin Snook" w:date="2018-04-18T13:49:00Z">
        <w:r w:rsidRPr="000E0975">
          <w:rPr>
            <w:lang w:eastAsia="en-GB"/>
          </w:rPr>
          <w:t xml:space="preserve">ike to prove </w:t>
        </w:r>
      </w:ins>
      <w:ins w:id="18" w:author="Colin Snook" w:date="2018-04-18T13:52:00Z">
        <w:r>
          <w:rPr>
            <w:lang w:eastAsia="en-GB"/>
          </w:rPr>
          <w:t>such</w:t>
        </w:r>
      </w:ins>
      <w:ins w:id="19" w:author="Colin Snook" w:date="2018-04-18T13:49:00Z">
        <w:r w:rsidRPr="000E0975">
          <w:rPr>
            <w:lang w:eastAsia="en-GB"/>
          </w:rPr>
          <w:t xml:space="preserve"> things at abstract levels.</w:t>
        </w:r>
      </w:ins>
    </w:p>
    <w:p w14:paraId="56AA21A9" w14:textId="77777777" w:rsidR="006B2F4D" w:rsidRPr="00AE6BA6" w:rsidRDefault="006B2F4D" w:rsidP="00AE6BA6">
      <w:pPr>
        <w:pStyle w:val="ListParagraph"/>
        <w:numPr>
          <w:ilvl w:val="0"/>
          <w:numId w:val="14"/>
        </w:numPr>
        <w:rPr>
          <w:ins w:id="20" w:author="Colin Snook" w:date="2018-04-18T17:32:00Z"/>
          <w:rFonts w:ascii="Times New Roman" w:hAnsi="Times New Roman"/>
          <w:lang w:eastAsia="en-GB"/>
        </w:rPr>
      </w:pPr>
      <w:ins w:id="21" w:author="Colin Snook" w:date="2018-04-18T17:32:00Z">
        <w:r w:rsidRPr="006B2F4D">
          <w:rPr>
            <w:lang w:eastAsia="en-GB"/>
          </w:rPr>
          <w:t>To prove POs about not raising specific internal triggers in abstract 'future' events – the translation can 'look ahead' at the future refinements and add a guard excluding specific internal triggers from being raised in a state if they are not raised in any contained substates/transitions. Alternatively, they could be automatically generated and added to satisfy all user invariants concerning the raising of internal triggers regardless of whether they are violated in future levels. If it is not obeyed by future transtions, guard strengthening GD proof obligations will make it obvious where the problems lie. For example, the guard… </w:t>
        </w:r>
      </w:ins>
    </w:p>
    <w:p w14:paraId="6246A898" w14:textId="1975C8EE" w:rsidR="000E0975" w:rsidRPr="000E0975" w:rsidRDefault="000E0975" w:rsidP="00AE6BA6">
      <w:pPr>
        <w:pStyle w:val="ListParagraph"/>
        <w:ind w:left="772"/>
        <w:rPr>
          <w:ins w:id="22" w:author="Colin Snook" w:date="2018-04-18T13:49:00Z"/>
          <w:rFonts w:ascii="Times New Roman" w:eastAsia="Times New Roman" w:hAnsi="Times New Roman" w:cs="Times New Roman"/>
          <w:lang w:eastAsia="en-GB"/>
          <w:rPrChange w:id="23" w:author="Colin Snook" w:date="2018-04-18T13:55:00Z">
            <w:rPr>
              <w:ins w:id="24" w:author="Colin Snook" w:date="2018-04-18T13:49:00Z"/>
              <w:rFonts w:ascii="Helvetica" w:eastAsia="Times New Roman" w:hAnsi="Helvetica" w:cs="Times New Roman"/>
              <w:color w:val="000000"/>
              <w:sz w:val="18"/>
              <w:szCs w:val="18"/>
              <w:lang w:eastAsia="en-GB"/>
            </w:rPr>
          </w:rPrChange>
        </w:rPr>
        <w:pPrChange w:id="25" w:author="Colin Snook" w:date="2018-04-18T17:32:00Z">
          <w:pPr/>
        </w:pPrChange>
      </w:pPr>
      <w:ins w:id="26" w:author="Colin Snook" w:date="2018-04-18T13:56:00Z">
        <w:r>
          <w:rPr>
            <w:sz w:val="16"/>
            <w:szCs w:val="16"/>
          </w:rPr>
          <w:t xml:space="preserve">     </w:t>
        </w:r>
      </w:ins>
      <w:ins w:id="27" w:author="Colin Snook" w:date="2018-04-18T17:13:00Z">
        <w:r w:rsidR="002222DE">
          <w:rPr>
            <w:sz w:val="20"/>
            <w:szCs w:val="20"/>
          </w:rPr>
          <w:t>Go = TRUE</w:t>
        </w:r>
        <w:r w:rsidR="00C42769" w:rsidRPr="00C42769">
          <w:rPr>
            <w:sz w:val="20"/>
            <w:szCs w:val="20"/>
          </w:rPr>
          <w:t xml:space="preserve"> </w:t>
        </w:r>
        <w:r w:rsidR="00C42769" w:rsidRPr="00C42769">
          <w:rPr>
            <w:rFonts w:hint="eastAsia"/>
            <w:sz w:val="20"/>
            <w:szCs w:val="20"/>
          </w:rPr>
          <w:t>⇒</w:t>
        </w:r>
        <w:r w:rsidR="002222DE">
          <w:rPr>
            <w:sz w:val="20"/>
            <w:szCs w:val="20"/>
          </w:rPr>
          <w:t xml:space="preserve"> </w:t>
        </w:r>
        <w:r w:rsidR="00C42769" w:rsidRPr="00C42769">
          <w:rPr>
            <w:sz w:val="20"/>
            <w:szCs w:val="20"/>
          </w:rPr>
          <w:t xml:space="preserve">send_message </w:t>
        </w:r>
        <w:r w:rsidR="00C42769" w:rsidRPr="00C42769">
          <w:rPr>
            <w:rFonts w:ascii="MS Mincho" w:eastAsia="MS Mincho" w:hAnsi="MS Mincho" w:cs="MS Mincho"/>
            <w:sz w:val="20"/>
            <w:szCs w:val="20"/>
          </w:rPr>
          <w:t>∉</w:t>
        </w:r>
        <w:r w:rsidR="00C42769" w:rsidRPr="00C42769">
          <w:rPr>
            <w:sz w:val="20"/>
            <w:szCs w:val="20"/>
          </w:rPr>
          <w:t xml:space="preserve"> SCXML_iq</w:t>
        </w:r>
        <w:r w:rsidR="002222DE">
          <w:rPr>
            <w:sz w:val="20"/>
            <w:szCs w:val="20"/>
          </w:rPr>
          <w:t>’</w:t>
        </w:r>
        <w:r w:rsidR="002222DE">
          <w:rPr>
            <w:sz w:val="20"/>
            <w:szCs w:val="20"/>
          </w:rPr>
          <w:tab/>
        </w:r>
      </w:ins>
      <w:ins w:id="28" w:author="Colin Snook" w:date="2018-04-18T17:14:00Z">
        <w:r w:rsidR="002222DE">
          <w:rPr>
            <w:sz w:val="20"/>
            <w:szCs w:val="20"/>
          </w:rPr>
          <w:br/>
          <w:t xml:space="preserve">     </w:t>
        </w:r>
      </w:ins>
      <w:ins w:id="29" w:author="Colin Snook" w:date="2018-04-18T17:13:00Z">
        <w:r w:rsidR="002222DE">
          <w:rPr>
            <w:sz w:val="20"/>
            <w:szCs w:val="20"/>
          </w:rPr>
          <w:t xml:space="preserve">(where </w:t>
        </w:r>
      </w:ins>
      <w:ins w:id="30" w:author="Colin Snook" w:date="2018-04-18T17:14:00Z">
        <w:r w:rsidR="002222DE" w:rsidRPr="00C42769">
          <w:rPr>
            <w:sz w:val="20"/>
            <w:szCs w:val="20"/>
          </w:rPr>
          <w:t>SCXML_iq</w:t>
        </w:r>
        <w:r w:rsidR="002222DE">
          <w:rPr>
            <w:sz w:val="20"/>
            <w:szCs w:val="20"/>
          </w:rPr>
          <w:t>’</w:t>
        </w:r>
        <w:r w:rsidR="002222DE">
          <w:rPr>
            <w:sz w:val="20"/>
            <w:szCs w:val="20"/>
          </w:rPr>
          <w:t xml:space="preserve"> is the new value to be assigned to SCXML_iq in the event’s actions)</w:t>
        </w:r>
      </w:ins>
      <w:ins w:id="31" w:author="Colin Snook" w:date="2018-04-18T13:55:00Z">
        <w:r>
          <w:rPr>
            <w:sz w:val="16"/>
            <w:szCs w:val="16"/>
          </w:rPr>
          <w:br/>
        </w:r>
        <w:r w:rsidRPr="000E0975">
          <w:rPr>
            <w:rPrChange w:id="32" w:author="Colin Snook" w:date="2018-04-18T13:55:00Z">
              <w:rPr>
                <w:sz w:val="16"/>
                <w:szCs w:val="16"/>
              </w:rPr>
            </w:rPrChange>
          </w:rPr>
          <w:t>nee</w:t>
        </w:r>
        <w:r>
          <w:t xml:space="preserve">ds to be </w:t>
        </w:r>
      </w:ins>
      <w:ins w:id="33" w:author="Colin Snook" w:date="2018-04-18T13:58:00Z">
        <w:r>
          <w:t xml:space="preserve">automatically </w:t>
        </w:r>
      </w:ins>
      <w:ins w:id="34" w:author="Colin Snook" w:date="2018-04-18T13:55:00Z">
        <w:r>
          <w:t xml:space="preserve">added </w:t>
        </w:r>
      </w:ins>
      <w:ins w:id="35" w:author="Colin Snook" w:date="2018-04-18T13:56:00Z">
        <w:r>
          <w:t>to all the future transitionSet events to prove they do not break the property in 1.</w:t>
        </w:r>
      </w:ins>
      <w:ins w:id="36" w:author="Colin Snook" w:date="2018-04-18T17:15:00Z">
        <w:r w:rsidR="002222DE">
          <w:t xml:space="preserve"> This could be automatically </w:t>
        </w:r>
      </w:ins>
      <w:ins w:id="37" w:author="Colin Snook" w:date="2018-04-18T17:16:00Z">
        <w:r w:rsidR="002222DE">
          <w:t xml:space="preserve">generated and </w:t>
        </w:r>
      </w:ins>
      <w:ins w:id="38" w:author="Colin Snook" w:date="2018-04-18T17:15:00Z">
        <w:r w:rsidR="002222DE">
          <w:t>added to satisfy all user invariants</w:t>
        </w:r>
      </w:ins>
      <w:ins w:id="39" w:author="Colin Snook" w:date="2018-04-18T17:16:00Z">
        <w:r w:rsidR="002222DE">
          <w:t xml:space="preserve"> concerning the raising of internal triggers. If it is not obeyed</w:t>
        </w:r>
      </w:ins>
      <w:ins w:id="40" w:author="Colin Snook" w:date="2018-04-18T17:18:00Z">
        <w:r w:rsidR="002222DE">
          <w:t xml:space="preserve"> by future transtions, guard strengthening </w:t>
        </w:r>
      </w:ins>
      <w:ins w:id="41" w:author="Colin Snook" w:date="2018-04-18T17:16:00Z">
        <w:r w:rsidR="002222DE">
          <w:t>GD proof o</w:t>
        </w:r>
      </w:ins>
      <w:ins w:id="42" w:author="Colin Snook" w:date="2018-04-18T17:17:00Z">
        <w:r w:rsidR="002222DE">
          <w:t>bligations will make it obvious where the problems lie.</w:t>
        </w:r>
      </w:ins>
    </w:p>
    <w:p w14:paraId="7A9B776A" w14:textId="6AA50808" w:rsidR="000E0975" w:rsidRPr="000E0975" w:rsidRDefault="000E0975" w:rsidP="000E0975">
      <w:pPr>
        <w:pStyle w:val="ListParagraph"/>
        <w:numPr>
          <w:ilvl w:val="0"/>
          <w:numId w:val="14"/>
        </w:numPr>
        <w:rPr>
          <w:ins w:id="43" w:author="Colin Snook" w:date="2018-04-18T13:49:00Z"/>
          <w:rFonts w:ascii="Times New Roman" w:hAnsi="Times New Roman"/>
          <w:lang w:eastAsia="en-GB"/>
          <w:rPrChange w:id="44" w:author="Colin Snook" w:date="2018-04-18T13:57:00Z">
            <w:rPr>
              <w:ins w:id="45" w:author="Colin Snook" w:date="2018-04-18T13:49:00Z"/>
              <w:rFonts w:ascii="Helvetica" w:eastAsia="Times New Roman" w:hAnsi="Helvetica" w:cs="Times New Roman"/>
              <w:color w:val="000000"/>
              <w:sz w:val="18"/>
              <w:szCs w:val="18"/>
              <w:lang w:eastAsia="en-GB"/>
            </w:rPr>
          </w:rPrChange>
        </w:rPr>
        <w:pPrChange w:id="46" w:author="Colin Snook" w:date="2018-04-18T13:57:00Z">
          <w:pPr/>
        </w:pPrChange>
      </w:pPr>
      <w:ins w:id="47" w:author="Colin Snook" w:date="2018-04-18T13:49:00Z">
        <w:r w:rsidRPr="000E0975">
          <w:rPr>
            <w:lang w:eastAsia="en-GB"/>
          </w:rPr>
          <w:t>Add a way to exclude specific internal triggers from ever being raised by a user transition (e.g. a doesn't raise element) - Or can this be automatically generated like 1)</w:t>
        </w:r>
      </w:ins>
      <w:ins w:id="48" w:author="Colin Snook" w:date="2018-04-18T13:57:00Z">
        <w:r>
          <w:rPr>
            <w:lang w:eastAsia="en-GB"/>
          </w:rPr>
          <w:t>. For example, the guard</w:t>
        </w:r>
      </w:ins>
      <w:ins w:id="49" w:author="Colin Snook" w:date="2018-04-18T13:58:00Z">
        <w:r w:rsidRPr="00520F02">
          <w:t>…</w:t>
        </w:r>
        <w:r w:rsidRPr="000E0975">
          <w:rPr>
            <w:rFonts w:hint="eastAsia"/>
          </w:rPr>
          <w:t xml:space="preserve"> </w:t>
        </w:r>
        <w:r>
          <w:br/>
        </w:r>
        <w:r>
          <w:rPr>
            <w:sz w:val="16"/>
            <w:szCs w:val="16"/>
          </w:rPr>
          <w:t xml:space="preserve">     </w:t>
        </w:r>
      </w:ins>
      <w:ins w:id="50" w:author="Colin Snook" w:date="2018-04-18T13:59:00Z">
        <w:r w:rsidRPr="00FA2C02">
          <w:rPr>
            <w:sz w:val="20"/>
            <w:szCs w:val="20"/>
            <w:rPrChange w:id="51" w:author="Colin Snook" w:date="2018-04-18T14:05:00Z">
              <w:rPr>
                <w:sz w:val="16"/>
                <w:szCs w:val="16"/>
              </w:rPr>
            </w:rPrChange>
          </w:rPr>
          <w:t>send_message ∉ SCXML_raisedTriggers</w:t>
        </w:r>
      </w:ins>
      <w:ins w:id="52" w:author="Colin Snook" w:date="2018-04-18T13:58:00Z">
        <w:r>
          <w:rPr>
            <w:sz w:val="16"/>
            <w:szCs w:val="16"/>
          </w:rPr>
          <w:br/>
        </w:r>
        <w:r w:rsidRPr="00520F02">
          <w:t>nee</w:t>
        </w:r>
        <w:r>
          <w:t>ds to be</w:t>
        </w:r>
      </w:ins>
      <w:ins w:id="53" w:author="Colin Snook" w:date="2018-04-18T13:59:00Z">
        <w:r>
          <w:t xml:space="preserve"> added </w:t>
        </w:r>
      </w:ins>
      <w:ins w:id="54" w:author="Colin Snook" w:date="2018-04-18T14:01:00Z">
        <w:r w:rsidR="00FA2C02">
          <w:t>to the transition Wait50ms_Go in order to prove that it does not violate the property</w:t>
        </w:r>
      </w:ins>
      <w:ins w:id="55" w:author="Colin Snook" w:date="2018-04-18T14:02:00Z">
        <w:r w:rsidR="00FA2C02">
          <w:t xml:space="preserve"> </w:t>
        </w:r>
        <w:r w:rsidR="00FA2C02" w:rsidRPr="00FA2C02">
          <w:rPr>
            <w:sz w:val="20"/>
            <w:szCs w:val="20"/>
            <w:lang w:eastAsia="en-GB"/>
            <w:rPrChange w:id="56" w:author="Colin Snook" w:date="2018-04-18T14:05:00Z">
              <w:rPr>
                <w:lang w:eastAsia="en-GB"/>
              </w:rPr>
            </w:rPrChange>
          </w:rPr>
          <w:t>ASIC=Go =&gt; SPI=IDLE</w:t>
        </w:r>
        <w:r w:rsidR="00FA2C02">
          <w:rPr>
            <w:lang w:eastAsia="en-GB"/>
          </w:rPr>
          <w:t xml:space="preserve">. However, if this is to be done manually, we would need a notation that avoids the user having to know about the internal basis parameter, </w:t>
        </w:r>
      </w:ins>
      <w:ins w:id="57" w:author="Colin Snook" w:date="2018-04-18T14:03:00Z">
        <w:r w:rsidR="00FA2C02" w:rsidRPr="00FA2C02">
          <w:rPr>
            <w:sz w:val="20"/>
            <w:szCs w:val="20"/>
            <w:rPrChange w:id="58" w:author="Colin Snook" w:date="2018-04-18T14:05:00Z">
              <w:rPr>
                <w:sz w:val="16"/>
                <w:szCs w:val="16"/>
              </w:rPr>
            </w:rPrChange>
          </w:rPr>
          <w:t>SCXML_raisedTriggers</w:t>
        </w:r>
        <w:r w:rsidR="00FA2C02">
          <w:rPr>
            <w:sz w:val="16"/>
            <w:szCs w:val="16"/>
          </w:rPr>
          <w:t>.</w:t>
        </w:r>
      </w:ins>
    </w:p>
    <w:p w14:paraId="19FB5B33" w14:textId="0A361FCE" w:rsidR="000E0975" w:rsidRPr="00FA2C02" w:rsidRDefault="000E0975" w:rsidP="00FA2C02">
      <w:pPr>
        <w:pStyle w:val="ListParagraph"/>
        <w:numPr>
          <w:ilvl w:val="0"/>
          <w:numId w:val="14"/>
        </w:numPr>
        <w:rPr>
          <w:ins w:id="59" w:author="Colin Snook" w:date="2018-04-18T13:49:00Z"/>
          <w:rFonts w:ascii="Times New Roman" w:hAnsi="Times New Roman"/>
          <w:lang w:eastAsia="en-GB"/>
          <w:rPrChange w:id="60" w:author="Colin Snook" w:date="2018-04-18T14:05:00Z">
            <w:rPr>
              <w:ins w:id="61" w:author="Colin Snook" w:date="2018-04-18T13:49:00Z"/>
              <w:rFonts w:ascii="Helvetica" w:eastAsia="Times New Roman" w:hAnsi="Helvetica" w:cs="Times New Roman"/>
              <w:color w:val="000000"/>
              <w:sz w:val="18"/>
              <w:szCs w:val="18"/>
              <w:lang w:eastAsia="en-GB"/>
            </w:rPr>
          </w:rPrChange>
        </w:rPr>
        <w:pPrChange w:id="62" w:author="Colin Snook" w:date="2018-04-18T14:05:00Z">
          <w:pPr/>
        </w:pPrChange>
      </w:pPr>
      <w:ins w:id="63" w:author="Colin Snook" w:date="2018-04-18T13:49:00Z">
        <w:r w:rsidRPr="00FA2C02">
          <w:rPr>
            <w:lang w:eastAsia="en-GB"/>
          </w:rPr>
          <w:t xml:space="preserve">There are still things to consider about proving these properties are true at an abstract level - that is, you cannot prove them unless you add the detail that makes them true!! (example :- detail about when we raise send_message is in level 2 but we need it to prove no messages get in </w:t>
        </w:r>
      </w:ins>
      <w:ins w:id="64" w:author="Colin Snook" w:date="2018-04-18T14:06:00Z">
        <w:r w:rsidR="00FA2C02">
          <w:rPr>
            <w:lang w:eastAsia="en-GB"/>
          </w:rPr>
          <w:t xml:space="preserve">the </w:t>
        </w:r>
      </w:ins>
      <w:ins w:id="65" w:author="Colin Snook" w:date="2018-04-18T13:49:00Z">
        <w:r w:rsidRPr="00FA2C02">
          <w:rPr>
            <w:lang w:eastAsia="en-GB"/>
          </w:rPr>
          <w:t>queue after SPI r</w:t>
        </w:r>
        <w:r w:rsidRPr="000E0975">
          <w:rPr>
            <w:lang w:eastAsia="en-GB"/>
          </w:rPr>
          <w:t>aises the second spi_done).</w:t>
        </w:r>
      </w:ins>
      <w:ins w:id="66" w:author="Colin Snook" w:date="2018-04-18T17:20:00Z">
        <w:r w:rsidR="008F5F4F">
          <w:rPr>
            <w:lang w:eastAsia="en-GB"/>
          </w:rPr>
          <w:t xml:space="preserve"> However, </w:t>
        </w:r>
      </w:ins>
      <w:ins w:id="67" w:author="Colin Snook" w:date="2018-04-18T17:21:00Z">
        <w:r w:rsidR="008F5F4F">
          <w:rPr>
            <w:lang w:eastAsia="en-GB"/>
          </w:rPr>
          <w:t xml:space="preserve">invariants and </w:t>
        </w:r>
      </w:ins>
      <w:ins w:id="68" w:author="Colin Snook" w:date="2018-04-18T17:20:00Z">
        <w:r w:rsidR="008F5F4F">
          <w:rPr>
            <w:lang w:eastAsia="en-GB"/>
          </w:rPr>
          <w:t>guards can be added</w:t>
        </w:r>
      </w:ins>
      <w:ins w:id="69" w:author="Colin Snook" w:date="2018-04-18T17:22:00Z">
        <w:r w:rsidR="008F5F4F">
          <w:rPr>
            <w:lang w:eastAsia="en-GB"/>
          </w:rPr>
          <w:t xml:space="preserve"> at the abstract level in order to abstractly add the necessary constraints to make a proof. If these constraints are not maintained in later levels, simpler proof obligations about guard strengthening will be unprovable.</w:t>
        </w:r>
      </w:ins>
      <w:ins w:id="70" w:author="Colin Snook" w:date="2018-04-18T18:15:00Z">
        <w:r w:rsidR="00BD0B17">
          <w:rPr>
            <w:lang w:eastAsia="en-GB"/>
          </w:rPr>
          <w:t xml:space="preserve"> These </w:t>
        </w:r>
      </w:ins>
      <w:ins w:id="71" w:author="Colin Snook" w:date="2018-04-18T18:16:00Z">
        <w:r w:rsidR="00765077">
          <w:rPr>
            <w:lang w:eastAsia="en-GB"/>
          </w:rPr>
          <w:t xml:space="preserve">abstract </w:t>
        </w:r>
      </w:ins>
      <w:ins w:id="72" w:author="Colin Snook" w:date="2018-04-18T18:15:00Z">
        <w:r w:rsidR="00BD0B17">
          <w:rPr>
            <w:lang w:eastAsia="en-GB"/>
          </w:rPr>
          <w:t xml:space="preserve">guards should </w:t>
        </w:r>
      </w:ins>
      <w:ins w:id="73" w:author="Colin Snook" w:date="2018-04-18T18:16:00Z">
        <w:r w:rsidR="00765077">
          <w:rPr>
            <w:lang w:eastAsia="en-GB"/>
          </w:rPr>
          <w:t xml:space="preserve">be removed at later refinements when the details have been specified. This implies using </w:t>
        </w:r>
      </w:ins>
      <w:ins w:id="74" w:author="Colin Snook" w:date="2018-04-18T18:17:00Z">
        <w:r w:rsidR="00765077">
          <w:rPr>
            <w:lang w:eastAsia="en-GB"/>
          </w:rPr>
          <w:t xml:space="preserve">ranges in </w:t>
        </w:r>
        <w:r w:rsidR="00765077">
          <w:rPr>
            <w:lang w:eastAsia="en-GB"/>
          </w:rPr>
          <w:t xml:space="preserve">refinement </w:t>
        </w:r>
      </w:ins>
      <w:ins w:id="75" w:author="Colin Snook" w:date="2018-04-18T18:16:00Z">
        <w:r w:rsidR="00765077">
          <w:rPr>
            <w:lang w:eastAsia="en-GB"/>
          </w:rPr>
          <w:t>attributes</w:t>
        </w:r>
      </w:ins>
      <w:ins w:id="76" w:author="Colin Snook" w:date="2018-04-18T18:17:00Z">
        <w:r w:rsidR="00765077">
          <w:rPr>
            <w:lang w:eastAsia="en-GB"/>
          </w:rPr>
          <w:t xml:space="preserve"> which we have considered but not used in the past.</w:t>
        </w:r>
      </w:ins>
      <w:bookmarkStart w:id="77" w:name="_GoBack"/>
      <w:bookmarkEnd w:id="77"/>
    </w:p>
    <w:p w14:paraId="02AACFB3" w14:textId="77777777" w:rsidR="00E70767" w:rsidDel="000E0975" w:rsidRDefault="00E70767">
      <w:pPr>
        <w:rPr>
          <w:del w:id="78" w:author="Colin Snook" w:date="2018-04-18T13:48:00Z"/>
        </w:rPr>
      </w:pPr>
    </w:p>
    <w:p w14:paraId="1A5B785B" w14:textId="1407D4F4" w:rsidR="00743DE3" w:rsidRDefault="00743DE3">
      <w:pPr>
        <w:rPr>
          <w:rFonts w:asciiTheme="majorHAnsi" w:eastAsiaTheme="majorEastAsia" w:hAnsiTheme="majorHAnsi" w:cstheme="majorBidi"/>
          <w:b/>
          <w:bCs/>
          <w:color w:val="345A8A" w:themeColor="accent1" w:themeShade="B5"/>
          <w:sz w:val="32"/>
          <w:szCs w:val="32"/>
        </w:rPr>
      </w:pPr>
      <w:r>
        <w:br w:type="page"/>
      </w:r>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At this level of abstraction, spi_done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0A61F67" w14:textId="66E8E7A7" w:rsidR="00AD2E79"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spi_d</w:t>
      </w:r>
      <w:r>
        <w:t xml:space="preserve">one.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always enabled transition to raise spi_bot non-deterministically. </w:t>
      </w:r>
      <w:r w:rsidR="00AD2E79">
        <w:t>[Sept18,2017:  with the new translation the later refinements allow the translation to predict that spi_done will be a internal trigger and it is defined as such and even in the early refinements these transitions have to wait for spi-done to appear in the internal queue. The events that are provided to allow for future refinements ‘FutureInternalTriggerSet’ and ‘FutureExternalTriggerSet’ can be used to raise spi_done until the refinement where its raising is defined.]</w:t>
      </w:r>
    </w:p>
    <w:p w14:paraId="6B06E557" w14:textId="600FAAD3" w:rsidR="008445DD" w:rsidRPr="00B45F8C" w:rsidRDefault="00FC2442" w:rsidP="008445DD">
      <w:pPr>
        <w:rPr>
          <w:strike/>
        </w:rPr>
      </w:pPr>
      <w:r w:rsidRPr="00B45F8C">
        <w:rPr>
          <w:strike/>
        </w:rPr>
        <w:t>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Similarly, how can we indicate that the transition from the Wait 50 ms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Adding a parallel state is not a vertical refinement. However, this type of design process, wherein the designer starts with the high level flow and then adds details of the communication protocol later, is quite natural. It would not make sense to represent the SPI subsystem as a substate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enabledness.</w:t>
      </w:r>
    </w:p>
    <w:p w14:paraId="1628F104" w14:textId="77777777" w:rsidR="008445DD" w:rsidRPr="002E5A84" w:rsidRDefault="008445DD" w:rsidP="008445DD">
      <w:pPr>
        <w:numPr>
          <w:ilvl w:val="1"/>
          <w:numId w:val="4"/>
        </w:numPr>
        <w:rPr>
          <w:i/>
        </w:rPr>
      </w:pPr>
      <w:r w:rsidRPr="008445DD">
        <w:rPr>
          <w:i/>
          <w:lang w:val="en-US"/>
        </w:rPr>
        <w:t>Similar to last slide, there are events whose source is unclear. In this case, send_message will be raised by some of the states on the left, and last_byte_sent will be something that happens inside the Sending Message state. If we leave both of those events out altogether, that will allow the SPI subsystem to churn out messages at arbitrary times. Is that a necessary evil at this level? How should this statechart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In some parts of the state machine, a transition must happen and must happen immediately. For example, when send_message is raised, the SPI subsystem must start transmitting the message, or else the whole statechart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Is there a scoping problem because send_message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r w:rsidR="00B40BCA">
        <w:t>send_message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There is an intuitive notion that the message is composed of some integer number of bytes, and each byte should be sent sequentially until the last one. The way it is notated right now though is in terms of an event called last_byte_sent,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‘last_byte_sent’ and ‘!last_byte_sent’ raised? Are events an appropriate way to model this? I assumed some local data and un-triggered guarded events here..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‘userTransition’ with a guard ‘userVar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‘userTransition’ by adding a second conjunct..  ‘userVar &gt;0 &amp; userVar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‘enableUserTransitions' which atomically evaluates the guards of all the user transitions and enables those that should fire using BOOL flags (e.g. ‘userGuard1'). [Normally this event would also consume a trigger which affects the guards but i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‘userTransitionsFired’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i think is a problem for refinement because it is guarded by 'not(userGuard1=TRUE)' which is weaker than 'not(userGuard=TRUE)'.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Default="00454333" w:rsidP="00454333">
      <w:pPr>
        <w:rPr>
          <w:rFonts w:ascii="Helvetica" w:hAnsi="Helvetica" w:cs="Helvetica"/>
          <w:lang w:val="en-US"/>
        </w:rPr>
      </w:pPr>
      <w:r>
        <w:rPr>
          <w:rFonts w:ascii="Helvetica" w:hAnsi="Helvetica" w:cs="Helvetica"/>
          <w:lang w:val="en-US"/>
        </w:rPr>
        <w:t>I think it is a fundamental conflict between guard strengthening refinement and run to completion semantics (which is used by all the common Harel state-chart modelling languages s.a. UML, SysML SCXML). The stronger the guards the weaker completion becomes.</w:t>
      </w:r>
    </w:p>
    <w:p w14:paraId="2AD5935A" w14:textId="77777777" w:rsidR="00B910E3" w:rsidRDefault="00B910E3" w:rsidP="00454333">
      <w:pPr>
        <w:rPr>
          <w:rFonts w:ascii="Helvetica" w:hAnsi="Helvetica" w:cs="Helvetica"/>
          <w:lang w:val="en-US"/>
        </w:rPr>
      </w:pPr>
    </w:p>
    <w:p w14:paraId="5E82B5F8" w14:textId="77777777" w:rsidR="00B910E3" w:rsidRDefault="00B910E3" w:rsidP="00454333">
      <w:pPr>
        <w:rPr>
          <w:rFonts w:ascii="Helvetica" w:hAnsi="Helvetica" w:cs="Helvetica"/>
          <w:lang w:val="en-US"/>
        </w:rPr>
      </w:pPr>
    </w:p>
    <w:p w14:paraId="578BC681" w14:textId="284B33C8" w:rsidR="00B910E3" w:rsidRDefault="00B910E3">
      <w:pPr>
        <w:rPr>
          <w:rFonts w:ascii="Helvetica" w:hAnsi="Helvetica" w:cs="Helvetica"/>
          <w:lang w:val="en-US"/>
        </w:rPr>
      </w:pPr>
      <w:r>
        <w:rPr>
          <w:rFonts w:ascii="Helvetica" w:hAnsi="Helvetica" w:cs="Helvetica"/>
          <w:lang w:val="en-US"/>
        </w:rPr>
        <w:br w:type="page"/>
      </w:r>
    </w:p>
    <w:p w14:paraId="680E4F3A" w14:textId="255A36D5" w:rsidR="00B910E3" w:rsidRDefault="00B910E3" w:rsidP="00454333">
      <w:r>
        <w:t>Appendix C – Code</w:t>
      </w:r>
    </w:p>
    <w:p w14:paraId="08026088" w14:textId="77777777" w:rsidR="00B910E3" w:rsidRDefault="00B910E3" w:rsidP="00454333"/>
    <w:p w14:paraId="5EDC954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101094"/>
          <w:sz w:val="20"/>
          <w:szCs w:val="20"/>
          <w:bdr w:val="none" w:sz="0" w:space="0" w:color="auto" w:frame="1"/>
          <w:shd w:val="clear" w:color="auto" w:fill="EFF0F1"/>
          <w:lang w:eastAsia="en-GB"/>
        </w:rPr>
        <w:t>import</w:t>
      </w:r>
      <w:r w:rsidRPr="00B910E3">
        <w:rPr>
          <w:rFonts w:ascii="inherit" w:hAnsi="inherit" w:cs="Courier New"/>
          <w:color w:val="303336"/>
          <w:sz w:val="20"/>
          <w:szCs w:val="20"/>
          <w:bdr w:val="none" w:sz="0" w:space="0" w:color="auto" w:frame="1"/>
          <w:shd w:val="clear" w:color="auto" w:fill="EFF0F1"/>
          <w:lang w:eastAsia="en-GB"/>
        </w:rPr>
        <w:t xml:space="preserve"> java.util.</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w:t>
      </w:r>
    </w:p>
    <w:p w14:paraId="4F5737FB"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p>
    <w:p w14:paraId="600B6FB3"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class</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Combination</w:t>
      </w:r>
      <w:r w:rsidRPr="00B910E3">
        <w:rPr>
          <w:rFonts w:ascii="inherit" w:hAnsi="inherit" w:cs="Courier New"/>
          <w:color w:val="303336"/>
          <w:sz w:val="20"/>
          <w:szCs w:val="20"/>
          <w:bdr w:val="none" w:sz="0" w:space="0" w:color="auto" w:frame="1"/>
          <w:shd w:val="clear" w:color="auto" w:fill="EFF0F1"/>
          <w:lang w:eastAsia="en-GB"/>
        </w:rPr>
        <w:t xml:space="preserve"> {</w:t>
      </w:r>
    </w:p>
    <w:p w14:paraId="31C905DD"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main(</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args){</w:t>
      </w:r>
    </w:p>
    <w:p w14:paraId="07F2AEF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arr = {</w:t>
      </w:r>
      <w:r w:rsidRPr="00B910E3">
        <w:rPr>
          <w:rFonts w:ascii="inherit" w:hAnsi="inherit" w:cs="Courier New"/>
          <w:color w:val="7D2727"/>
          <w:sz w:val="20"/>
          <w:szCs w:val="20"/>
          <w:bdr w:val="none" w:sz="0" w:space="0" w:color="auto" w:frame="1"/>
          <w:shd w:val="clear" w:color="auto" w:fill="EFF0F1"/>
          <w:lang w:eastAsia="en-GB"/>
        </w:rPr>
        <w:t>"A"</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"B"</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"C"</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"D"</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"E"</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"F"</w:t>
      </w:r>
      <w:r w:rsidRPr="00B910E3">
        <w:rPr>
          <w:rFonts w:ascii="inherit" w:hAnsi="inherit" w:cs="Courier New"/>
          <w:color w:val="303336"/>
          <w:sz w:val="20"/>
          <w:szCs w:val="20"/>
          <w:bdr w:val="none" w:sz="0" w:space="0" w:color="auto" w:frame="1"/>
          <w:shd w:val="clear" w:color="auto" w:fill="EFF0F1"/>
          <w:lang w:eastAsia="en-GB"/>
        </w:rPr>
        <w:t>};</w:t>
      </w:r>
    </w:p>
    <w:p w14:paraId="042F6F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combinations2(arr, </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new</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w:t>
      </w:r>
    </w:p>
    <w:p w14:paraId="2AD2BB29"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
    <w:p w14:paraId="7162D275"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p>
    <w:p w14:paraId="7730C60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combinations2(</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xml:space="preserve">[] arr,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len,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startPosition,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result){</w:t>
      </w:r>
    </w:p>
    <w:p w14:paraId="252A71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if</w:t>
      </w:r>
      <w:r w:rsidRPr="00B910E3">
        <w:rPr>
          <w:rFonts w:ascii="inherit" w:hAnsi="inherit" w:cs="Courier New"/>
          <w:color w:val="303336"/>
          <w:sz w:val="20"/>
          <w:szCs w:val="20"/>
          <w:bdr w:val="none" w:sz="0" w:space="0" w:color="auto" w:frame="1"/>
          <w:shd w:val="clear" w:color="auto" w:fill="EFF0F1"/>
          <w:lang w:eastAsia="en-GB"/>
        </w:rPr>
        <w:t xml:space="preserve"> (len ==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w:t>
      </w:r>
    </w:p>
    <w:p w14:paraId="684E764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System</w:t>
      </w:r>
      <w:r w:rsidRPr="00B910E3">
        <w:rPr>
          <w:rFonts w:ascii="inherit" w:hAnsi="inherit" w:cs="Courier New"/>
          <w:color w:val="303336"/>
          <w:sz w:val="20"/>
          <w:szCs w:val="20"/>
          <w:bdr w:val="none" w:sz="0" w:space="0" w:color="auto" w:frame="1"/>
          <w:shd w:val="clear" w:color="auto" w:fill="EFF0F1"/>
          <w:lang w:eastAsia="en-GB"/>
        </w:rPr>
        <w:t>.out.println(</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.toString(result));</w:t>
      </w:r>
    </w:p>
    <w:p w14:paraId="251C8286"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return</w:t>
      </w:r>
      <w:r w:rsidRPr="00B910E3">
        <w:rPr>
          <w:rFonts w:ascii="inherit" w:hAnsi="inherit" w:cs="Courier New"/>
          <w:color w:val="303336"/>
          <w:sz w:val="20"/>
          <w:szCs w:val="20"/>
          <w:bdr w:val="none" w:sz="0" w:space="0" w:color="auto" w:frame="1"/>
          <w:shd w:val="clear" w:color="auto" w:fill="EFF0F1"/>
          <w:lang w:eastAsia="en-GB"/>
        </w:rPr>
        <w:t>;</w:t>
      </w:r>
    </w:p>
    <w:p w14:paraId="51C8046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       </w:t>
      </w:r>
    </w:p>
    <w:p w14:paraId="015DC65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for</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i = startPosition; i &lt;= arr.length-len; i++){</w:t>
      </w:r>
    </w:p>
    <w:p w14:paraId="058E2F01"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result[result.length - len] = arr[i];</w:t>
      </w:r>
    </w:p>
    <w:p w14:paraId="3AADEC7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combinations2(arr, len-</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i+</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result);</w:t>
      </w:r>
    </w:p>
    <w:p w14:paraId="3D5571EC"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
    <w:p w14:paraId="1200396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       </w:t>
      </w:r>
    </w:p>
    <w:p w14:paraId="2DA74058"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n-GB"/>
        </w:rPr>
      </w:pPr>
      <w:r w:rsidRPr="00B910E3">
        <w:rPr>
          <w:rFonts w:ascii="inherit" w:hAnsi="inherit" w:cs="Courier New"/>
          <w:color w:val="303336"/>
          <w:sz w:val="20"/>
          <w:szCs w:val="20"/>
          <w:bdr w:val="none" w:sz="0" w:space="0" w:color="auto" w:frame="1"/>
          <w:shd w:val="clear" w:color="auto" w:fill="EFF0F1"/>
          <w:lang w:eastAsia="en-GB"/>
        </w:rPr>
        <w:t>}</w:t>
      </w:r>
    </w:p>
    <w:p w14:paraId="10F64566" w14:textId="77777777" w:rsidR="00B910E3" w:rsidRDefault="00B910E3" w:rsidP="00454333"/>
    <w:p w14:paraId="66D87234" w14:textId="0DFCDA05" w:rsidR="00D5083B" w:rsidRDefault="002F2419" w:rsidP="00454333">
      <w:r>
        <w:br w:type="column"/>
        <w:t>Appendix D – SCXML code for run to completion algorithm</w:t>
      </w:r>
    </w:p>
    <w:p w14:paraId="6756F4DE" w14:textId="77777777" w:rsidR="002F2419" w:rsidRDefault="002F2419" w:rsidP="00454333"/>
    <w:p w14:paraId="5B85664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procedure mainEventLoop():</w:t>
      </w:r>
    </w:p>
    <w:p w14:paraId="27B1B0C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while running:</w:t>
      </w:r>
    </w:p>
    <w:p w14:paraId="66D8576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enabledTransitions = null</w:t>
      </w:r>
    </w:p>
    <w:p w14:paraId="149CF2D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macrostepDone = false</w:t>
      </w:r>
    </w:p>
    <w:p w14:paraId="641CEA56"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Here we handle eventless transitions and transitions</w:t>
      </w:r>
    </w:p>
    <w:p w14:paraId="4456C2FA"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triggered by internal events until macrostep is complete</w:t>
      </w:r>
    </w:p>
    <w:p w14:paraId="4F82D393"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while running and not macrostepDone:</w:t>
      </w:r>
    </w:p>
    <w:p w14:paraId="68FB97AD"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enabledTransitions = selectEventlessTransitions()</w:t>
      </w:r>
    </w:p>
    <w:p w14:paraId="16F6A98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enabledTransitions.isEmpty():</w:t>
      </w:r>
    </w:p>
    <w:p w14:paraId="0FD38109"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internalQueue.isEmpty():</w:t>
      </w:r>
    </w:p>
    <w:p w14:paraId="4009DE9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macrostepDone = true</w:t>
      </w:r>
    </w:p>
    <w:p w14:paraId="55ACC954"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else:</w:t>
      </w:r>
    </w:p>
    <w:p w14:paraId="60B47521"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internalEvent = internalQueue.dequeue()</w:t>
      </w:r>
    </w:p>
    <w:p w14:paraId="05FE561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datamodel["_event"] = internalEvent</w:t>
      </w:r>
    </w:p>
    <w:p w14:paraId="093AA2A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enabledTransitions = selectTransitions(internalEvent)</w:t>
      </w:r>
    </w:p>
    <w:p w14:paraId="297EADC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not enabledTransitions.isEmpty():</w:t>
      </w:r>
    </w:p>
    <w:p w14:paraId="7BDD34E1"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microstep(enabledTransitions.toList())</w:t>
      </w:r>
    </w:p>
    <w:p w14:paraId="7042A58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either we're in a final state, and we break out of the loop</w:t>
      </w:r>
    </w:p>
    <w:p w14:paraId="47D52DB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not running:</w:t>
      </w:r>
    </w:p>
    <w:p w14:paraId="5848BC0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break</w:t>
      </w:r>
    </w:p>
    <w:p w14:paraId="7962F305" w14:textId="764FFB68"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or we've completed a macrostep, so we start a new macrostep</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 xml:space="preserve"> by waiting for an external event</w:t>
      </w:r>
    </w:p>
    <w:p w14:paraId="6411FEC6" w14:textId="57C5AC2C"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Here we invok</w:t>
      </w:r>
      <w:r w:rsidR="008A19CA" w:rsidRPr="008A19CA">
        <w:rPr>
          <w:rFonts w:ascii="Courier New" w:hAnsi="Courier New" w:cs="Courier New"/>
          <w:color w:val="000000"/>
          <w:sz w:val="16"/>
          <w:szCs w:val="16"/>
          <w:lang w:eastAsia="en-GB"/>
        </w:rPr>
        <w:t>e whatever needs to be invoked.</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The implementation of 'invoke' is platform-specific</w:t>
      </w:r>
    </w:p>
    <w:p w14:paraId="2167EACB"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for state in statesToInvoke.sort(entryOrder):</w:t>
      </w:r>
    </w:p>
    <w:p w14:paraId="2AA720B3"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for inv in state.invoke.sort(documentOrder):</w:t>
      </w:r>
    </w:p>
    <w:p w14:paraId="689E3A4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invoke(inv)</w:t>
      </w:r>
    </w:p>
    <w:p w14:paraId="192ED26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statesToInvoke.clear()</w:t>
      </w:r>
    </w:p>
    <w:p w14:paraId="344A384C" w14:textId="750B481D" w:rsidR="002F2419" w:rsidRPr="00B45F8C" w:rsidRDefault="002F2419" w:rsidP="008A19CA">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Invoking may have raised internal error events and we iterate</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to handle them       </w:t>
      </w:r>
    </w:p>
    <w:p w14:paraId="1E5E79A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not internalQueue.isEmpty():</w:t>
      </w:r>
    </w:p>
    <w:p w14:paraId="296DBE6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continue</w:t>
      </w:r>
    </w:p>
    <w:p w14:paraId="722F55BA" w14:textId="293758D2"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A blocking wait for an external event.  </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Alternatively, if we have been invoked</w:t>
      </w:r>
    </w:p>
    <w:p w14:paraId="1CF8C39F" w14:textId="6B6AB400"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our parent session also might cancel us.</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The mechanism for this is platform specific,</w:t>
      </w:r>
    </w:p>
    <w:p w14:paraId="0E7578C4"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but here we assume it’s a special event we receive</w:t>
      </w:r>
    </w:p>
    <w:p w14:paraId="4BA6AE0D"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externalEvent = externalQueue.dequeue()</w:t>
      </w:r>
    </w:p>
    <w:p w14:paraId="5470011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isCancelEvent(externalEvent):</w:t>
      </w:r>
    </w:p>
    <w:p w14:paraId="67E5A292"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running = false</w:t>
      </w:r>
    </w:p>
    <w:p w14:paraId="6F9A9A1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continue</w:t>
      </w:r>
    </w:p>
    <w:p w14:paraId="1917845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datamodel["_event"] = externalEvent</w:t>
      </w:r>
    </w:p>
    <w:p w14:paraId="363D82E2"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for state in configuration:</w:t>
      </w:r>
    </w:p>
    <w:p w14:paraId="70D2DA3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for inv in state.invoke:</w:t>
      </w:r>
    </w:p>
    <w:p w14:paraId="6409453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inv.invokeid == externalEvent.invokeid:</w:t>
      </w:r>
    </w:p>
    <w:p w14:paraId="52B150D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applyFinalize(inv, externalEvent)</w:t>
      </w:r>
    </w:p>
    <w:p w14:paraId="7776CCE6"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inv.autoforward:</w:t>
      </w:r>
    </w:p>
    <w:p w14:paraId="239F855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send(inv.id, externalEvent)</w:t>
      </w:r>
    </w:p>
    <w:p w14:paraId="39CC640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enabledTransitions = selectTransitions(externalEvent)</w:t>
      </w:r>
    </w:p>
    <w:p w14:paraId="71273F0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not enabledTransitions.isEmpty():</w:t>
      </w:r>
    </w:p>
    <w:p w14:paraId="09AAF15A"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microstep(enabledTransitions.toList())</w:t>
      </w:r>
    </w:p>
    <w:p w14:paraId="7DF9C782" w14:textId="5ECAF0A2"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End of outer while running loop.  </w:t>
      </w:r>
      <w:r w:rsidR="008A19CA">
        <w:rPr>
          <w:rFonts w:ascii="Courier New" w:hAnsi="Courier New" w:cs="Courier New"/>
          <w:color w:val="000000"/>
          <w:sz w:val="16"/>
          <w:szCs w:val="16"/>
          <w:lang w:eastAsia="en-GB"/>
        </w:rPr>
        <w:br/>
        <w:t>    </w:t>
      </w:r>
      <w:r w:rsidR="008A19CA" w:rsidRPr="00572A93">
        <w:rPr>
          <w:rFonts w:ascii="Courier New" w:hAnsi="Courier New" w:cs="Courier New"/>
          <w:color w:val="000000"/>
          <w:sz w:val="16"/>
          <w:szCs w:val="16"/>
          <w:lang w:eastAsia="en-GB"/>
        </w:rPr>
        <w:t xml:space="preserve"># </w:t>
      </w:r>
      <w:r w:rsidRPr="00B45F8C">
        <w:rPr>
          <w:rFonts w:ascii="Courier New" w:hAnsi="Courier New" w:cs="Courier New"/>
          <w:color w:val="000000"/>
          <w:sz w:val="16"/>
          <w:szCs w:val="16"/>
          <w:lang w:eastAsia="en-GB"/>
        </w:rPr>
        <w:t>If we get here, we have reached a top-level final state</w:t>
      </w:r>
      <w:r w:rsidR="008A19CA">
        <w:rPr>
          <w:rFonts w:ascii="Courier New" w:hAnsi="Courier New" w:cs="Courier New"/>
          <w:color w:val="000000"/>
          <w:sz w:val="16"/>
          <w:szCs w:val="16"/>
          <w:lang w:eastAsia="en-GB"/>
        </w:rPr>
        <w:br/>
        <w:t>    </w:t>
      </w:r>
      <w:r w:rsidR="008A19CA" w:rsidRPr="00572A93">
        <w:rPr>
          <w:rFonts w:ascii="Courier New" w:hAnsi="Courier New" w:cs="Courier New"/>
          <w:color w:val="000000"/>
          <w:sz w:val="16"/>
          <w:szCs w:val="16"/>
          <w:lang w:eastAsia="en-GB"/>
        </w:rPr>
        <w:t xml:space="preserve"># </w:t>
      </w:r>
      <w:r w:rsidRPr="00B45F8C">
        <w:rPr>
          <w:rFonts w:ascii="Courier New" w:hAnsi="Courier New" w:cs="Courier New"/>
          <w:color w:val="000000"/>
          <w:sz w:val="16"/>
          <w:szCs w:val="16"/>
          <w:lang w:eastAsia="en-GB"/>
        </w:rPr>
        <w:t xml:space="preserve"> or have been cancelled         </w:t>
      </w:r>
    </w:p>
    <w:p w14:paraId="7267C0C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exitInterpreter()           </w:t>
      </w:r>
    </w:p>
    <w:p w14:paraId="1FD0F193" w14:textId="6D2B8631" w:rsidR="00F90AF8" w:rsidRDefault="00F90AF8" w:rsidP="00F90AF8">
      <w:r>
        <w:br w:type="column"/>
        <w:t xml:space="preserve">Appendix E – </w:t>
      </w:r>
      <w:r w:rsidR="00DC0869">
        <w:t>Derivation of Event-B to represent the R2C algorithm</w:t>
      </w:r>
    </w:p>
    <w:p w14:paraId="44BB27E6" w14:textId="77777777" w:rsidR="00F90AF8" w:rsidRDefault="00F90AF8" w:rsidP="00F90AF8"/>
    <w:p w14:paraId="61772D7A" w14:textId="2A3F654F" w:rsidR="00311378" w:rsidRPr="00B45F8C" w:rsidRDefault="00311378" w:rsidP="00F90AF8">
      <w:pPr>
        <w:rPr>
          <w:sz w:val="20"/>
          <w:szCs w:val="20"/>
        </w:rPr>
      </w:pPr>
      <w:r w:rsidRPr="00B45F8C">
        <w:rPr>
          <w:sz w:val="20"/>
          <w:szCs w:val="20"/>
        </w:rPr>
        <w:t>This is a simplified version of the code in Appendix D to focus on the logic of the algorithm</w:t>
      </w:r>
    </w:p>
    <w:p w14:paraId="34187B4F" w14:textId="77777777" w:rsidR="00311378" w:rsidRDefault="00311378" w:rsidP="00F90AF8"/>
    <w:p w14:paraId="3D271043" w14:textId="743A8C63" w:rsidR="00311378" w:rsidRPr="00572A93" w:rsidRDefault="00311378" w:rsidP="00CA5E30">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while running:</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while </w:t>
      </w:r>
      <w:r w:rsidR="007142AD">
        <w:rPr>
          <w:rFonts w:ascii="Courier New" w:hAnsi="Courier New" w:cs="Courier New"/>
          <w:color w:val="000000"/>
          <w:sz w:val="16"/>
          <w:szCs w:val="16"/>
          <w:lang w:eastAsia="en-GB"/>
        </w:rPr>
        <w:t>run2</w:t>
      </w:r>
      <w:r>
        <w:rPr>
          <w:rFonts w:ascii="Courier New" w:hAnsi="Courier New" w:cs="Courier New"/>
          <w:color w:val="000000"/>
          <w:sz w:val="16"/>
          <w:szCs w:val="16"/>
          <w:lang w:eastAsia="en-GB"/>
        </w:rPr>
        <w:t>completion = false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if untriggered_enabled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execute(untriggered())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elseif IQ /= {}</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7142AD">
        <w:rPr>
          <w:rFonts w:ascii="Courier New" w:hAnsi="Courier New" w:cs="Courier New"/>
          <w:color w:val="000000"/>
          <w:sz w:val="16"/>
          <w:szCs w:val="16"/>
          <w:lang w:eastAsia="en-GB"/>
        </w:rPr>
        <w:t>run2completion</w:t>
      </w:r>
      <w:r>
        <w:rPr>
          <w:rFonts w:ascii="Courier New" w:hAnsi="Courier New" w:cs="Courier New"/>
          <w:color w:val="000000"/>
          <w:sz w:val="16"/>
          <w:szCs w:val="16"/>
          <w:lang w:eastAsia="en-GB"/>
        </w:rPr>
        <w:t xml:space="preserve"> = true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endwhile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sidR="006A5539">
        <w:rPr>
          <w:rFonts w:ascii="Courier New" w:hAnsi="Courier New" w:cs="Courier New"/>
          <w:color w:val="000000"/>
          <w:sz w:val="16"/>
          <w:szCs w:val="16"/>
          <w:lang w:eastAsia="en-GB"/>
        </w:rPr>
        <w:t>run2completion</w:t>
      </w:r>
      <w:r>
        <w:rPr>
          <w:rFonts w:ascii="Courier New" w:hAnsi="Courier New" w:cs="Courier New"/>
          <w:color w:val="000000"/>
          <w:sz w:val="16"/>
          <w:szCs w:val="16"/>
          <w:lang w:eastAsia="en-GB"/>
        </w:rPr>
        <w:t xml:space="preserve"> = false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p>
    <w:p w14:paraId="48B00FB6" w14:textId="5DFF223A" w:rsidR="002F2419" w:rsidRDefault="002F2419" w:rsidP="00454333"/>
    <w:p w14:paraId="5D1E58D8" w14:textId="50EA7303" w:rsidR="00311378" w:rsidRPr="00B45F8C" w:rsidRDefault="00CA5E30" w:rsidP="00454333">
      <w:pPr>
        <w:rPr>
          <w:sz w:val="20"/>
          <w:szCs w:val="20"/>
        </w:rPr>
      </w:pPr>
      <w:r w:rsidRPr="00B45F8C">
        <w:rPr>
          <w:sz w:val="20"/>
          <w:szCs w:val="20"/>
        </w:rPr>
        <w:t>Here</w:t>
      </w:r>
      <w:r w:rsidR="00786364" w:rsidRPr="00B45F8C">
        <w:rPr>
          <w:sz w:val="20"/>
          <w:szCs w:val="20"/>
        </w:rPr>
        <w:t xml:space="preserve"> is an equivalent logic suitable for modelling with guarded events in Event-B. </w:t>
      </w:r>
      <w:r w:rsidR="00311378" w:rsidRPr="00B45F8C">
        <w:rPr>
          <w:sz w:val="20"/>
          <w:szCs w:val="20"/>
        </w:rPr>
        <w:t>In event-B we already have an implicit outer ‘while true’ loop (we omit the ‘running’ condition and allow the simulation to idle forever</w:t>
      </w:r>
      <w:r w:rsidR="00786364" w:rsidRPr="00B45F8C">
        <w:rPr>
          <w:sz w:val="20"/>
          <w:szCs w:val="20"/>
        </w:rPr>
        <w:t>).</w:t>
      </w:r>
      <w:r w:rsidR="00DF65E2" w:rsidRPr="00B45F8C">
        <w:rPr>
          <w:sz w:val="20"/>
          <w:szCs w:val="20"/>
        </w:rPr>
        <w:t xml:space="preserve"> We omit the completion flag since this is equivalent to an empty internal queue and no untriggered transitions being enabled. </w:t>
      </w:r>
    </w:p>
    <w:p w14:paraId="3D6E7E12" w14:textId="77777777" w:rsidR="00786364" w:rsidRDefault="00786364" w:rsidP="00454333"/>
    <w:p w14:paraId="36F70055" w14:textId="508EE448" w:rsidR="00786364" w:rsidRPr="00572A93" w:rsidRDefault="00786364" w:rsidP="00CA5E30">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if untriggered_enabled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execute(untriggered())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elseif IQ /=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r w:rsidR="00E641AB">
        <w:rPr>
          <w:rFonts w:ascii="Courier New" w:hAnsi="Courier New" w:cs="Courier New"/>
          <w:color w:val="000000"/>
          <w:sz w:val="16"/>
          <w:szCs w:val="16"/>
          <w:lang w:eastAsia="en-GB"/>
        </w:rPr>
        <w:t>if EQ /= {}</w:t>
      </w:r>
      <w:r w:rsidR="00E641AB">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execute(EQ.dequeue)</w:t>
      </w:r>
      <w:r w:rsidR="00E641AB"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p>
    <w:p w14:paraId="08B5DEA6" w14:textId="77777777" w:rsidR="00786364" w:rsidRDefault="00786364" w:rsidP="00454333"/>
    <w:p w14:paraId="6442A7AD" w14:textId="43DEEBF8" w:rsidR="00875234" w:rsidRPr="00B45F8C" w:rsidRDefault="00875234" w:rsidP="00454333">
      <w:pPr>
        <w:rPr>
          <w:sz w:val="20"/>
          <w:szCs w:val="20"/>
        </w:rPr>
      </w:pPr>
      <w:r w:rsidRPr="00B45F8C">
        <w:rPr>
          <w:sz w:val="20"/>
          <w:szCs w:val="20"/>
        </w:rPr>
        <w:t>removing the else clauses</w:t>
      </w:r>
    </w:p>
    <w:p w14:paraId="6C2789D0" w14:textId="77777777" w:rsidR="00875234" w:rsidRDefault="00875234" w:rsidP="00454333"/>
    <w:p w14:paraId="01E25E27" w14:textId="21696F06" w:rsidR="00875234" w:rsidRPr="00572A93" w:rsidRDefault="00875234" w:rsidP="00875234">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untriggered_enabled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execute(untriggered())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not(untriggered_enabled) &amp; IQ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not(untriggered_enabled) &amp; IQ = {} &amp; 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p>
    <w:p w14:paraId="3627839C" w14:textId="77777777" w:rsidR="00DF1289" w:rsidRDefault="00DF1289" w:rsidP="00454333"/>
    <w:p w14:paraId="64D4EE60" w14:textId="1FA095BF" w:rsidR="00875234" w:rsidRPr="00B45F8C" w:rsidRDefault="00444341" w:rsidP="00454333">
      <w:pPr>
        <w:rPr>
          <w:sz w:val="20"/>
          <w:szCs w:val="20"/>
        </w:rPr>
      </w:pPr>
      <w:r w:rsidRPr="00444341">
        <w:rPr>
          <w:sz w:val="20"/>
          <w:szCs w:val="20"/>
        </w:rPr>
        <w:t>R</w:t>
      </w:r>
      <w:r w:rsidR="00875234" w:rsidRPr="00B45F8C">
        <w:rPr>
          <w:sz w:val="20"/>
          <w:szCs w:val="20"/>
        </w:rPr>
        <w:t>epresenting the condition ‘untriggered enabled’ is cumbersome since we would need to write a conjunction of all the possible untriggered guards. Instead we introduce a dummy untriggered event that is fired when no other untriggered event is enabled and this sets a Boolean flag</w:t>
      </w:r>
      <w:r w:rsidR="00DC0869" w:rsidRPr="00B45F8C">
        <w:rPr>
          <w:sz w:val="20"/>
          <w:szCs w:val="20"/>
        </w:rPr>
        <w:t>, UC,</w:t>
      </w:r>
      <w:r w:rsidR="00875234" w:rsidRPr="00B45F8C">
        <w:rPr>
          <w:sz w:val="20"/>
          <w:szCs w:val="20"/>
        </w:rPr>
        <w:t xml:space="preserve"> </w:t>
      </w:r>
      <w:r w:rsidR="00DC0869" w:rsidRPr="00B45F8C">
        <w:rPr>
          <w:sz w:val="20"/>
          <w:szCs w:val="20"/>
        </w:rPr>
        <w:t>to indicate that no</w:t>
      </w:r>
      <w:r>
        <w:rPr>
          <w:sz w:val="20"/>
          <w:szCs w:val="20"/>
        </w:rPr>
        <w:t>ne of the</w:t>
      </w:r>
      <w:r w:rsidR="00DC0869" w:rsidRPr="00B45F8C">
        <w:rPr>
          <w:sz w:val="20"/>
          <w:szCs w:val="20"/>
        </w:rPr>
        <w:t xml:space="preserve"> real untriggered event</w:t>
      </w:r>
      <w:r>
        <w:rPr>
          <w:sz w:val="20"/>
          <w:szCs w:val="20"/>
        </w:rPr>
        <w:t>s</w:t>
      </w:r>
      <w:r w:rsidR="00DC0869" w:rsidRPr="00B45F8C">
        <w:rPr>
          <w:sz w:val="20"/>
          <w:szCs w:val="20"/>
        </w:rPr>
        <w:t xml:space="preserve"> was fired.</w:t>
      </w:r>
    </w:p>
    <w:p w14:paraId="57FEA7AB" w14:textId="77777777" w:rsidR="00444341" w:rsidRDefault="00444341" w:rsidP="00454333"/>
    <w:p w14:paraId="42A5597C" w14:textId="3AB94C82" w:rsidR="00DC0869" w:rsidRPr="00572A93" w:rsidRDefault="00444341" w:rsidP="00DC0869">
      <w:pPr>
        <w:rPr>
          <w:rFonts w:ascii="Courier New" w:hAnsi="Courier New" w:cs="Courier New"/>
          <w:color w:val="000000"/>
          <w:sz w:val="16"/>
          <w:szCs w:val="16"/>
          <w:lang w:eastAsia="en-GB"/>
        </w:rPr>
      </w:pPr>
      <w:r>
        <w:rPr>
          <w:rFonts w:ascii="Courier New" w:hAnsi="Courier New" w:cs="Courier New"/>
          <w:color w:val="000000"/>
          <w:sz w:val="16"/>
          <w:szCs w:val="16"/>
          <w:lang w:eastAsia="en-GB"/>
        </w:rPr>
        <w:t>UC := FALSE</w:t>
      </w:r>
      <w:r>
        <w:rPr>
          <w:rFonts w:ascii="Courier New" w:hAnsi="Courier New" w:cs="Courier New"/>
          <w:color w:val="000000"/>
          <w:sz w:val="16"/>
          <w:szCs w:val="16"/>
          <w:lang w:eastAsia="en-GB"/>
        </w:rPr>
        <w:br/>
      </w:r>
      <w:r w:rsidR="00DC0869" w:rsidRPr="00572A93">
        <w:rPr>
          <w:rFonts w:ascii="Courier New" w:hAnsi="Courier New" w:cs="Courier New"/>
          <w:color w:val="000000"/>
          <w:sz w:val="16"/>
          <w:szCs w:val="16"/>
          <w:lang w:eastAsia="en-GB"/>
        </w:rPr>
        <w:t xml:space="preserve">while </w:t>
      </w:r>
      <w:r w:rsidR="00DC0869">
        <w:rPr>
          <w:rFonts w:ascii="Courier New" w:hAnsi="Courier New" w:cs="Courier New"/>
          <w:color w:val="000000"/>
          <w:sz w:val="16"/>
          <w:szCs w:val="16"/>
          <w:lang w:eastAsia="en-GB"/>
        </w:rPr>
        <w:t>true //implicit loop of Event-B</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execute(untriggered())</w:t>
      </w:r>
      <w:r w:rsidR="001E1C0B">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 xml:space="preserve">// </w:t>
      </w:r>
      <w:r w:rsidR="001E1C0B">
        <w:rPr>
          <w:rFonts w:ascii="Courier New" w:hAnsi="Courier New" w:cs="Courier New"/>
          <w:color w:val="000000"/>
          <w:sz w:val="16"/>
          <w:szCs w:val="16"/>
          <w:lang w:eastAsia="en-GB"/>
        </w:rPr>
        <w:t xml:space="preserve">only </w:t>
      </w:r>
      <w:r w:rsidR="00DC0869">
        <w:rPr>
          <w:rFonts w:ascii="Courier New" w:hAnsi="Courier New" w:cs="Courier New"/>
          <w:color w:val="000000"/>
          <w:sz w:val="16"/>
          <w:szCs w:val="16"/>
          <w:lang w:eastAsia="en-GB"/>
        </w:rPr>
        <w:t>the dummy event will set UC := TRUE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TRUE &amp; IQ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execute(internal(IQ.dequeue))</w:t>
      </w:r>
      <w:r w:rsidR="00DC0869" w:rsidRPr="00311378">
        <w:rPr>
          <w:rFonts w:ascii="Courier New" w:hAnsi="Courier New" w:cs="Courier New"/>
          <w:color w:val="000000"/>
          <w:sz w:val="16"/>
          <w:szCs w:val="16"/>
          <w:lang w:eastAsia="en-GB"/>
        </w:rPr>
        <w:t xml:space="preserve"> </w:t>
      </w:r>
      <w:r w:rsidR="00DC0869">
        <w:rPr>
          <w:rFonts w:ascii="Courier New" w:hAnsi="Courier New" w:cs="Courier New"/>
          <w:color w:val="000000"/>
          <w:sz w:val="16"/>
          <w:szCs w:val="16"/>
          <w:lang w:eastAsia="en-GB"/>
        </w:rPr>
        <w:t>||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TRUE &amp; IQ = {} &amp; EQ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execute(EQ.dequeue)</w:t>
      </w:r>
      <w:r w:rsidR="00DC0869" w:rsidRPr="00311378">
        <w:rPr>
          <w:rFonts w:ascii="Courier New" w:hAnsi="Courier New" w:cs="Courier New"/>
          <w:color w:val="000000"/>
          <w:sz w:val="16"/>
          <w:szCs w:val="16"/>
          <w:lang w:eastAsia="en-GB"/>
        </w:rPr>
        <w:t xml:space="preserve"> </w:t>
      </w:r>
      <w:r w:rsidR="00DC0869">
        <w:rPr>
          <w:rFonts w:ascii="Courier New" w:hAnsi="Courier New" w:cs="Courier New"/>
          <w:color w:val="000000"/>
          <w:sz w:val="16"/>
          <w:szCs w:val="16"/>
          <w:lang w:eastAsia="en-GB"/>
        </w:rPr>
        <w:t>||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endif</w:t>
      </w:r>
      <w:r w:rsidR="00DC0869">
        <w:rPr>
          <w:rFonts w:ascii="Courier New" w:hAnsi="Courier New" w:cs="Courier New"/>
          <w:color w:val="000000"/>
          <w:sz w:val="16"/>
          <w:szCs w:val="16"/>
          <w:lang w:eastAsia="en-GB"/>
        </w:rPr>
        <w:br/>
        <w:t xml:space="preserve">endwhile </w:t>
      </w:r>
    </w:p>
    <w:p w14:paraId="5A567A79" w14:textId="77777777" w:rsidR="00DC0869" w:rsidRPr="00B40BCA" w:rsidRDefault="00DC0869" w:rsidP="00454333"/>
    <w:sectPr w:rsidR="00DC0869"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4DC5"/>
    <w:multiLevelType w:val="multilevel"/>
    <w:tmpl w:val="F35A50B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3">
    <w:nsid w:val="25B66B4E"/>
    <w:multiLevelType w:val="multilevel"/>
    <w:tmpl w:val="DCAC2E2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B67A53"/>
    <w:multiLevelType w:val="hybridMultilevel"/>
    <w:tmpl w:val="DCAC2E2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14929"/>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1011267"/>
    <w:multiLevelType w:val="hybridMultilevel"/>
    <w:tmpl w:val="0ACA342E"/>
    <w:lvl w:ilvl="0" w:tplc="0809000F">
      <w:start w:val="1"/>
      <w:numFmt w:val="decimal"/>
      <w:lvlText w:val="%1."/>
      <w:lvlJc w:val="left"/>
      <w:pPr>
        <w:ind w:left="772" w:hanging="360"/>
      </w:pPr>
    </w:lvl>
    <w:lvl w:ilvl="1" w:tplc="08090019">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8">
    <w:nsid w:val="4C063F73"/>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6199E"/>
    <w:multiLevelType w:val="hybridMultilevel"/>
    <w:tmpl w:val="A06482E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2"/>
  </w:num>
  <w:num w:numId="5">
    <w:abstractNumId w:val="13"/>
  </w:num>
  <w:num w:numId="6">
    <w:abstractNumId w:val="9"/>
  </w:num>
  <w:num w:numId="7">
    <w:abstractNumId w:val="10"/>
  </w:num>
  <w:num w:numId="8">
    <w:abstractNumId w:val="5"/>
  </w:num>
  <w:num w:numId="9">
    <w:abstractNumId w:val="1"/>
  </w:num>
  <w:num w:numId="10">
    <w:abstractNumId w:val="6"/>
  </w:num>
  <w:num w:numId="11">
    <w:abstractNumId w:val="1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04293"/>
    <w:rsid w:val="00040325"/>
    <w:rsid w:val="00047332"/>
    <w:rsid w:val="0006198C"/>
    <w:rsid w:val="000C7DA1"/>
    <w:rsid w:val="000E0975"/>
    <w:rsid w:val="000F75AC"/>
    <w:rsid w:val="00126338"/>
    <w:rsid w:val="00151EAC"/>
    <w:rsid w:val="001527A1"/>
    <w:rsid w:val="001670B5"/>
    <w:rsid w:val="0018420F"/>
    <w:rsid w:val="001866C9"/>
    <w:rsid w:val="001A453E"/>
    <w:rsid w:val="001B7885"/>
    <w:rsid w:val="001C0F72"/>
    <w:rsid w:val="001D4A61"/>
    <w:rsid w:val="001E1C0B"/>
    <w:rsid w:val="002222DE"/>
    <w:rsid w:val="002226DA"/>
    <w:rsid w:val="00244191"/>
    <w:rsid w:val="002475E2"/>
    <w:rsid w:val="00255AB4"/>
    <w:rsid w:val="002743E4"/>
    <w:rsid w:val="002B7B27"/>
    <w:rsid w:val="002D0309"/>
    <w:rsid w:val="002D5973"/>
    <w:rsid w:val="002E5A84"/>
    <w:rsid w:val="002F2419"/>
    <w:rsid w:val="00303664"/>
    <w:rsid w:val="00310C81"/>
    <w:rsid w:val="00311378"/>
    <w:rsid w:val="00387053"/>
    <w:rsid w:val="003B025D"/>
    <w:rsid w:val="003C3E4D"/>
    <w:rsid w:val="003D1374"/>
    <w:rsid w:val="003D786C"/>
    <w:rsid w:val="003E409E"/>
    <w:rsid w:val="0040375A"/>
    <w:rsid w:val="004156D3"/>
    <w:rsid w:val="0042124D"/>
    <w:rsid w:val="00444341"/>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C510B"/>
    <w:rsid w:val="005E1289"/>
    <w:rsid w:val="005F7259"/>
    <w:rsid w:val="00601651"/>
    <w:rsid w:val="00614E02"/>
    <w:rsid w:val="006150FC"/>
    <w:rsid w:val="00624673"/>
    <w:rsid w:val="00644AD3"/>
    <w:rsid w:val="0065055C"/>
    <w:rsid w:val="00657620"/>
    <w:rsid w:val="00657B8A"/>
    <w:rsid w:val="006617D0"/>
    <w:rsid w:val="00680781"/>
    <w:rsid w:val="006A00BD"/>
    <w:rsid w:val="006A5539"/>
    <w:rsid w:val="006B2F4D"/>
    <w:rsid w:val="006B56B2"/>
    <w:rsid w:val="006C0CBE"/>
    <w:rsid w:val="00707CB1"/>
    <w:rsid w:val="007142AD"/>
    <w:rsid w:val="00725658"/>
    <w:rsid w:val="00743DE3"/>
    <w:rsid w:val="00765077"/>
    <w:rsid w:val="00786364"/>
    <w:rsid w:val="007B45EE"/>
    <w:rsid w:val="007C5D0D"/>
    <w:rsid w:val="007C7FF1"/>
    <w:rsid w:val="0080753B"/>
    <w:rsid w:val="0080784F"/>
    <w:rsid w:val="008167C9"/>
    <w:rsid w:val="00824E48"/>
    <w:rsid w:val="00836D50"/>
    <w:rsid w:val="008445DD"/>
    <w:rsid w:val="00846AF3"/>
    <w:rsid w:val="00861695"/>
    <w:rsid w:val="00863290"/>
    <w:rsid w:val="00875234"/>
    <w:rsid w:val="00881111"/>
    <w:rsid w:val="0088584B"/>
    <w:rsid w:val="008A19CA"/>
    <w:rsid w:val="008A5A4E"/>
    <w:rsid w:val="008D25AA"/>
    <w:rsid w:val="008E3D97"/>
    <w:rsid w:val="008F5F4F"/>
    <w:rsid w:val="00953AF3"/>
    <w:rsid w:val="00964186"/>
    <w:rsid w:val="009F21E2"/>
    <w:rsid w:val="00A02654"/>
    <w:rsid w:val="00A06DFD"/>
    <w:rsid w:val="00A67B3E"/>
    <w:rsid w:val="00A71935"/>
    <w:rsid w:val="00A73BAD"/>
    <w:rsid w:val="00AD2E79"/>
    <w:rsid w:val="00AE6BA6"/>
    <w:rsid w:val="00AF1051"/>
    <w:rsid w:val="00AF4A67"/>
    <w:rsid w:val="00B05397"/>
    <w:rsid w:val="00B20311"/>
    <w:rsid w:val="00B40BCA"/>
    <w:rsid w:val="00B42944"/>
    <w:rsid w:val="00B45F8C"/>
    <w:rsid w:val="00B566AF"/>
    <w:rsid w:val="00B82326"/>
    <w:rsid w:val="00B828A1"/>
    <w:rsid w:val="00B909F2"/>
    <w:rsid w:val="00B910E3"/>
    <w:rsid w:val="00BC5906"/>
    <w:rsid w:val="00BD0B17"/>
    <w:rsid w:val="00BD4293"/>
    <w:rsid w:val="00BF323E"/>
    <w:rsid w:val="00C42769"/>
    <w:rsid w:val="00C80943"/>
    <w:rsid w:val="00C8153F"/>
    <w:rsid w:val="00CA5E30"/>
    <w:rsid w:val="00CD09D2"/>
    <w:rsid w:val="00D03D06"/>
    <w:rsid w:val="00D1713E"/>
    <w:rsid w:val="00D26F3B"/>
    <w:rsid w:val="00D40C73"/>
    <w:rsid w:val="00D5083B"/>
    <w:rsid w:val="00D550F2"/>
    <w:rsid w:val="00D55210"/>
    <w:rsid w:val="00D6005F"/>
    <w:rsid w:val="00DC0869"/>
    <w:rsid w:val="00DE0DEC"/>
    <w:rsid w:val="00DF1289"/>
    <w:rsid w:val="00DF65E2"/>
    <w:rsid w:val="00DF7A9F"/>
    <w:rsid w:val="00E01BDB"/>
    <w:rsid w:val="00E211A4"/>
    <w:rsid w:val="00E63C7A"/>
    <w:rsid w:val="00E641AB"/>
    <w:rsid w:val="00E70767"/>
    <w:rsid w:val="00F20374"/>
    <w:rsid w:val="00F33A0C"/>
    <w:rsid w:val="00F36402"/>
    <w:rsid w:val="00F611ED"/>
    <w:rsid w:val="00F90AF8"/>
    <w:rsid w:val="00FA2C02"/>
    <w:rsid w:val="00FA397A"/>
    <w:rsid w:val="00FA3E97"/>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10E3"/>
    <w:rPr>
      <w:rFonts w:ascii="Courier New" w:hAnsi="Courier New" w:cs="Courier New"/>
      <w:sz w:val="20"/>
      <w:szCs w:val="20"/>
      <w:lang w:eastAsia="en-GB"/>
    </w:rPr>
  </w:style>
  <w:style w:type="character" w:customStyle="1" w:styleId="kwd">
    <w:name w:val="kwd"/>
    <w:basedOn w:val="DefaultParagraphFont"/>
    <w:rsid w:val="00B910E3"/>
  </w:style>
  <w:style w:type="character" w:customStyle="1" w:styleId="pln">
    <w:name w:val="pln"/>
    <w:basedOn w:val="DefaultParagraphFont"/>
    <w:rsid w:val="00B910E3"/>
  </w:style>
  <w:style w:type="character" w:customStyle="1" w:styleId="pun">
    <w:name w:val="pun"/>
    <w:basedOn w:val="DefaultParagraphFont"/>
    <w:rsid w:val="00B910E3"/>
  </w:style>
  <w:style w:type="character" w:customStyle="1" w:styleId="typ">
    <w:name w:val="typ"/>
    <w:basedOn w:val="DefaultParagraphFont"/>
    <w:rsid w:val="00B910E3"/>
  </w:style>
  <w:style w:type="character" w:customStyle="1" w:styleId="str">
    <w:name w:val="str"/>
    <w:basedOn w:val="DefaultParagraphFont"/>
    <w:rsid w:val="00B910E3"/>
  </w:style>
  <w:style w:type="character" w:customStyle="1" w:styleId="lit">
    <w:name w:val="lit"/>
    <w:basedOn w:val="DefaultParagraphFont"/>
    <w:rsid w:val="00B9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6752405">
      <w:bodyDiv w:val="1"/>
      <w:marLeft w:val="0"/>
      <w:marRight w:val="0"/>
      <w:marTop w:val="0"/>
      <w:marBottom w:val="0"/>
      <w:divBdr>
        <w:top w:val="none" w:sz="0" w:space="0" w:color="auto"/>
        <w:left w:val="none" w:sz="0" w:space="0" w:color="auto"/>
        <w:bottom w:val="none" w:sz="0" w:space="0" w:color="auto"/>
        <w:right w:val="none" w:sz="0" w:space="0" w:color="auto"/>
      </w:divBdr>
    </w:div>
    <w:div w:id="210460037">
      <w:bodyDiv w:val="1"/>
      <w:marLeft w:val="0"/>
      <w:marRight w:val="0"/>
      <w:marTop w:val="0"/>
      <w:marBottom w:val="0"/>
      <w:divBdr>
        <w:top w:val="none" w:sz="0" w:space="0" w:color="auto"/>
        <w:left w:val="none" w:sz="0" w:space="0" w:color="auto"/>
        <w:bottom w:val="none" w:sz="0" w:space="0" w:color="auto"/>
        <w:right w:val="none" w:sz="0" w:space="0" w:color="auto"/>
      </w:divBdr>
    </w:div>
    <w:div w:id="380331533">
      <w:bodyDiv w:val="1"/>
      <w:marLeft w:val="0"/>
      <w:marRight w:val="0"/>
      <w:marTop w:val="0"/>
      <w:marBottom w:val="0"/>
      <w:divBdr>
        <w:top w:val="none" w:sz="0" w:space="0" w:color="auto"/>
        <w:left w:val="none" w:sz="0" w:space="0" w:color="auto"/>
        <w:bottom w:val="none" w:sz="0" w:space="0" w:color="auto"/>
        <w:right w:val="none" w:sz="0" w:space="0" w:color="auto"/>
      </w:divBdr>
    </w:div>
    <w:div w:id="545333180">
      <w:bodyDiv w:val="1"/>
      <w:marLeft w:val="0"/>
      <w:marRight w:val="0"/>
      <w:marTop w:val="0"/>
      <w:marBottom w:val="0"/>
      <w:divBdr>
        <w:top w:val="none" w:sz="0" w:space="0" w:color="auto"/>
        <w:left w:val="none" w:sz="0" w:space="0" w:color="auto"/>
        <w:bottom w:val="none" w:sz="0" w:space="0" w:color="auto"/>
        <w:right w:val="none" w:sz="0" w:space="0" w:color="auto"/>
      </w:divBdr>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19</Pages>
  <Words>5829</Words>
  <Characters>33230</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Proving properties in SCXML</vt:lpstr>
      <vt:lpstr>Appendix A - Answers to Questions</vt:lpstr>
    </vt:vector>
  </TitlesOfParts>
  <Company>University of Southampton</Company>
  <LinksUpToDate>false</LinksUpToDate>
  <CharactersWithSpaces>38982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50</cp:revision>
  <dcterms:created xsi:type="dcterms:W3CDTF">2016-12-15T16:37:00Z</dcterms:created>
  <dcterms:modified xsi:type="dcterms:W3CDTF">2018-04-18T17:17:00Z</dcterms:modified>
</cp:coreProperties>
</file>