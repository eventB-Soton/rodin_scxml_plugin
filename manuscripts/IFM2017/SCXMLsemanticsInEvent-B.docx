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9056F" w14:textId="3FDED9E4" w:rsidR="00255AB4" w:rsidRDefault="00657620" w:rsidP="00D55210">
      <w:pPr>
        <w:pStyle w:val="Title"/>
      </w:pPr>
      <w:r>
        <w:t xml:space="preserve">SCXML semantics </w:t>
      </w:r>
      <w:r w:rsidR="00D55210">
        <w:t xml:space="preserve">with refinement </w:t>
      </w:r>
      <w:r>
        <w:t>in Event-B</w:t>
      </w:r>
      <w:r w:rsidR="00D55210">
        <w:t xml:space="preserve"> </w:t>
      </w:r>
    </w:p>
    <w:p w14:paraId="4EB44EC7" w14:textId="680170CB" w:rsidR="00D55210" w:rsidRDefault="00D55210" w:rsidP="00D55210">
      <w:pPr>
        <w:pStyle w:val="Heading1"/>
      </w:pPr>
      <w:proofErr w:type="spellStart"/>
      <w:r>
        <w:t>S</w:t>
      </w:r>
      <w:r w:rsidR="00824E48">
        <w:t>ec</w:t>
      </w:r>
      <w:r>
        <w:t>Bot</w:t>
      </w:r>
      <w:proofErr w:type="spellEnd"/>
      <w:r>
        <w:t xml:space="preserve"> Example</w:t>
      </w:r>
    </w:p>
    <w:p w14:paraId="763EF936" w14:textId="314BB1C0" w:rsidR="00D55210" w:rsidRPr="00D55210" w:rsidRDefault="00D55210" w:rsidP="00D55210">
      <w:r>
        <w:t>This attempt is based on a S</w:t>
      </w:r>
      <w:r w:rsidR="00824E48">
        <w:t>ec</w:t>
      </w:r>
      <w:r>
        <w:t xml:space="preserve"> Bot example State chart model, which is introduced in 3 levels. The example adds state chart details as well as introducing internal trigger events before defining where they are raised.</w:t>
      </w:r>
    </w:p>
    <w:p w14:paraId="1F125E66" w14:textId="77777777" w:rsidR="00F20374" w:rsidRDefault="00F20374" w:rsidP="00F20374">
      <w:pPr>
        <w:pStyle w:val="Heading2"/>
      </w:pPr>
      <w:r>
        <w:t>SCXML semantics</w:t>
      </w:r>
    </w:p>
    <w:p w14:paraId="1EBC3830" w14:textId="77777777" w:rsidR="00F20374" w:rsidRDefault="00F20374" w:rsidP="00F20374">
      <w:r>
        <w:t xml:space="preserve">The SCXML semantics are described operationally </w:t>
      </w:r>
      <w:proofErr w:type="gramStart"/>
      <w:r>
        <w:t>here:-</w:t>
      </w:r>
      <w:proofErr w:type="gramEnd"/>
      <w:r>
        <w:t xml:space="preserve"> </w:t>
      </w:r>
    </w:p>
    <w:p w14:paraId="35C447B4" w14:textId="77777777" w:rsidR="00F20374" w:rsidRDefault="00F20374" w:rsidP="00F20374">
      <w:r>
        <w:t xml:space="preserve">Our </w:t>
      </w:r>
      <w:r w:rsidR="00DF7A9F">
        <w:t xml:space="preserve">(abstract) </w:t>
      </w:r>
      <w:r>
        <w:t>interpretation is as follows</w:t>
      </w:r>
    </w:p>
    <w:p w14:paraId="45FF9C0F" w14:textId="77777777" w:rsidR="00F20374" w:rsidRDefault="004C6C00" w:rsidP="00DF7A9F">
      <w:pPr>
        <w:pStyle w:val="ListParagraph"/>
        <w:numPr>
          <w:ilvl w:val="0"/>
          <w:numId w:val="2"/>
        </w:numPr>
        <w:rPr>
          <w:lang w:val="en-US"/>
        </w:rPr>
      </w:pPr>
      <w:proofErr w:type="spellStart"/>
      <w:r w:rsidRPr="00DF7A9F">
        <w:rPr>
          <w:lang w:val="en-US"/>
        </w:rPr>
        <w:t>Initialise</w:t>
      </w:r>
      <w:proofErr w:type="spellEnd"/>
    </w:p>
    <w:p w14:paraId="7471B643" w14:textId="496A1CA1" w:rsidR="00B20311" w:rsidRPr="00DF7A9F" w:rsidRDefault="00B20311" w:rsidP="00DF7A9F">
      <w:pPr>
        <w:pStyle w:val="ListParagraph"/>
        <w:numPr>
          <w:ilvl w:val="0"/>
          <w:numId w:val="2"/>
        </w:numPr>
        <w:rPr>
          <w:lang w:val="en-US"/>
        </w:rPr>
      </w:pPr>
      <w:r>
        <w:rPr>
          <w:lang w:val="en-US"/>
        </w:rPr>
        <w:t>Take one of the following options:</w:t>
      </w:r>
    </w:p>
    <w:p w14:paraId="7A12B2DA" w14:textId="6359E5CE" w:rsidR="004C6C00" w:rsidRPr="00DF7A9F" w:rsidRDefault="00B20311" w:rsidP="00881111">
      <w:pPr>
        <w:pStyle w:val="ListParagraph"/>
        <w:numPr>
          <w:ilvl w:val="1"/>
          <w:numId w:val="2"/>
        </w:numPr>
        <w:rPr>
          <w:lang w:val="en-US"/>
        </w:rPr>
      </w:pPr>
      <w:r w:rsidRPr="00DF7A9F">
        <w:rPr>
          <w:lang w:val="en-US"/>
        </w:rPr>
        <w:t xml:space="preserve">If the external queue is not </w:t>
      </w:r>
      <w:proofErr w:type="gramStart"/>
      <w:r w:rsidRPr="00DF7A9F">
        <w:rPr>
          <w:lang w:val="en-US"/>
        </w:rPr>
        <w:t xml:space="preserve">empty, </w:t>
      </w:r>
      <w:r>
        <w:rPr>
          <w:lang w:val="en-US"/>
        </w:rPr>
        <w:t xml:space="preserve"> t</w:t>
      </w:r>
      <w:r w:rsidR="00F20374" w:rsidRPr="00DF7A9F">
        <w:rPr>
          <w:lang w:val="en-US"/>
        </w:rPr>
        <w:t>ake</w:t>
      </w:r>
      <w:proofErr w:type="gramEnd"/>
      <w:r w:rsidR="00F20374" w:rsidRPr="00DF7A9F">
        <w:rPr>
          <w:lang w:val="en-US"/>
        </w:rPr>
        <w:t xml:space="preserve"> one event from the internal queue and fire the set of transitions that are </w:t>
      </w:r>
      <w:r w:rsidR="004C6C00" w:rsidRPr="00DF7A9F">
        <w:rPr>
          <w:lang w:val="en-US"/>
        </w:rPr>
        <w:t>enabled by it at that time. I.e. they must be enabled at the time it checks, not subsequently after firing one or more of the set of transitions.</w:t>
      </w:r>
    </w:p>
    <w:p w14:paraId="7C5C184C" w14:textId="741D2001" w:rsidR="00B20311" w:rsidRDefault="00B20311" w:rsidP="00881111">
      <w:pPr>
        <w:pStyle w:val="ListParagraph"/>
        <w:numPr>
          <w:ilvl w:val="1"/>
          <w:numId w:val="2"/>
        </w:numPr>
        <w:rPr>
          <w:lang w:val="en-US"/>
        </w:rPr>
      </w:pPr>
      <w:r w:rsidRPr="00DF7A9F">
        <w:rPr>
          <w:lang w:val="en-US"/>
        </w:rPr>
        <w:t xml:space="preserve">If </w:t>
      </w:r>
      <w:r>
        <w:rPr>
          <w:lang w:val="en-US"/>
        </w:rPr>
        <w:t xml:space="preserve">the internal queue is empty but </w:t>
      </w:r>
      <w:r w:rsidRPr="00DF7A9F">
        <w:rPr>
          <w:lang w:val="en-US"/>
        </w:rPr>
        <w:t>the external queue is not empty, take one event from the external queue and fire the set of transitions that are enabled by it at that time. Again they must be enabled at the time it checks, not subsequently after firing one or more of the set of transitions.</w:t>
      </w:r>
    </w:p>
    <w:p w14:paraId="1C61C512" w14:textId="24967638" w:rsidR="00B20311" w:rsidRPr="00DF7A9F" w:rsidRDefault="00B20311" w:rsidP="00881111">
      <w:pPr>
        <w:pStyle w:val="ListParagraph"/>
        <w:numPr>
          <w:ilvl w:val="1"/>
          <w:numId w:val="2"/>
        </w:numPr>
        <w:rPr>
          <w:lang w:val="en-US"/>
        </w:rPr>
      </w:pPr>
      <w:r>
        <w:rPr>
          <w:lang w:val="en-US"/>
        </w:rPr>
        <w:t xml:space="preserve">If the internal and external queues </w:t>
      </w:r>
      <w:r w:rsidR="00C80943">
        <w:rPr>
          <w:lang w:val="en-US"/>
        </w:rPr>
        <w:t>are both empty proceed to step 2</w:t>
      </w:r>
      <w:r>
        <w:rPr>
          <w:lang w:val="en-US"/>
        </w:rPr>
        <w:t>)</w:t>
      </w:r>
    </w:p>
    <w:p w14:paraId="3A64595F" w14:textId="77777777" w:rsidR="00F20374" w:rsidRPr="00DF7A9F" w:rsidRDefault="004C6C00" w:rsidP="00DF7A9F">
      <w:pPr>
        <w:pStyle w:val="ListParagraph"/>
        <w:numPr>
          <w:ilvl w:val="0"/>
          <w:numId w:val="2"/>
        </w:numPr>
        <w:rPr>
          <w:lang w:val="en-US"/>
        </w:rPr>
      </w:pPr>
      <w:r w:rsidRPr="00DF7A9F">
        <w:rPr>
          <w:lang w:val="en-US"/>
        </w:rPr>
        <w:t>F</w:t>
      </w:r>
      <w:r w:rsidR="00F20374" w:rsidRPr="00DF7A9F">
        <w:rPr>
          <w:lang w:val="en-US"/>
        </w:rPr>
        <w:t xml:space="preserve">ire </w:t>
      </w:r>
      <w:r w:rsidRPr="00DF7A9F">
        <w:rPr>
          <w:lang w:val="en-US"/>
        </w:rPr>
        <w:t xml:space="preserve">the set of </w:t>
      </w:r>
      <w:r w:rsidR="00F20374" w:rsidRPr="00DF7A9F">
        <w:rPr>
          <w:lang w:val="en-US"/>
        </w:rPr>
        <w:t>un</w:t>
      </w:r>
      <w:r w:rsidRPr="00DF7A9F">
        <w:rPr>
          <w:lang w:val="en-US"/>
        </w:rPr>
        <w:t>-</w:t>
      </w:r>
      <w:r w:rsidR="00F20374" w:rsidRPr="00DF7A9F">
        <w:rPr>
          <w:lang w:val="en-US"/>
        </w:rPr>
        <w:t xml:space="preserve">triggered transitions </w:t>
      </w:r>
      <w:r w:rsidRPr="00DF7A9F">
        <w:rPr>
          <w:lang w:val="en-US"/>
        </w:rPr>
        <w:t>that are enabled after step 1). A</w:t>
      </w:r>
      <w:r w:rsidR="00F20374" w:rsidRPr="00DF7A9F">
        <w:rPr>
          <w:lang w:val="en-US"/>
        </w:rPr>
        <w:t>gain they must be enabled</w:t>
      </w:r>
      <w:r w:rsidRPr="00DF7A9F">
        <w:rPr>
          <w:lang w:val="en-US"/>
        </w:rPr>
        <w:t xml:space="preserve"> at the time it checks, not subsequently.</w:t>
      </w:r>
    </w:p>
    <w:p w14:paraId="79A6A786" w14:textId="77777777" w:rsidR="00F20374" w:rsidRPr="00DF7A9F" w:rsidRDefault="004C6C00" w:rsidP="00DF7A9F">
      <w:pPr>
        <w:pStyle w:val="ListParagraph"/>
        <w:numPr>
          <w:ilvl w:val="0"/>
          <w:numId w:val="2"/>
        </w:numPr>
      </w:pPr>
      <w:r w:rsidRPr="00DF7A9F">
        <w:rPr>
          <w:lang w:val="en-US"/>
        </w:rPr>
        <w:t>repeat from</w:t>
      </w:r>
      <w:r w:rsidR="00F20374" w:rsidRPr="00DF7A9F">
        <w:rPr>
          <w:lang w:val="en-US"/>
        </w:rPr>
        <w:t xml:space="preserve"> 1)  </w:t>
      </w:r>
    </w:p>
    <w:p w14:paraId="0975C67B" w14:textId="77777777" w:rsidR="00DF7A9F" w:rsidRDefault="00DF7A9F" w:rsidP="00DF7A9F"/>
    <w:p w14:paraId="4FAC685E" w14:textId="77777777" w:rsidR="00644AD3" w:rsidRDefault="00F20374" w:rsidP="00F20374">
      <w:pPr>
        <w:pStyle w:val="Heading2"/>
      </w:pPr>
      <w:r>
        <w:t>SCXML engine</w:t>
      </w:r>
    </w:p>
    <w:p w14:paraId="242CB5D1" w14:textId="58FF5313" w:rsidR="00F20374" w:rsidRDefault="00846AF3" w:rsidP="00F20374">
      <w:r w:rsidRPr="00846AF3">
        <w:t xml:space="preserve"> </w:t>
      </w:r>
      <w:r>
        <w:rPr>
          <w:noProof/>
          <w:lang w:eastAsia="en-GB"/>
        </w:rPr>
        <w:drawing>
          <wp:anchor distT="0" distB="0" distL="114300" distR="114300" simplePos="0" relativeHeight="251660288" behindDoc="0" locked="0" layoutInCell="1" allowOverlap="1" wp14:anchorId="2AD55699" wp14:editId="091B60B9">
            <wp:simplePos x="0" y="0"/>
            <wp:positionH relativeFrom="column">
              <wp:posOffset>33655</wp:posOffset>
            </wp:positionH>
            <wp:positionV relativeFrom="paragraph">
              <wp:posOffset>1270</wp:posOffset>
            </wp:positionV>
            <wp:extent cx="1988820" cy="2883535"/>
            <wp:effectExtent l="0" t="0" r="0"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88820" cy="288353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F20374">
        <w:t xml:space="preserve">A </w:t>
      </w:r>
      <w:r w:rsidR="00F20374" w:rsidRPr="00F20374">
        <w:rPr>
          <w:i/>
        </w:rPr>
        <w:t xml:space="preserve">basis </w:t>
      </w:r>
      <w:r w:rsidR="00F20374">
        <w:t xml:space="preserve">machine and context are provided to define the generic elements of the SCXML engine. Specific translated SCXML models start by refining/extending this basis. The basis provides a cyclic engine representing an abstraction of the semantics of SCXML. </w:t>
      </w:r>
      <w:r w:rsidR="0018420F">
        <w:t xml:space="preserve"> There are two trigger queues; internal and external. (Currently these are modelled as sets. It would be more accurate to make them queues)</w:t>
      </w:r>
      <w:r w:rsidR="00D550F2">
        <w:t>.</w:t>
      </w:r>
    </w:p>
    <w:p w14:paraId="6247DA55" w14:textId="4EBB9FFA" w:rsidR="00F20374" w:rsidRDefault="00F20374" w:rsidP="00F20374">
      <w:r>
        <w:t xml:space="preserve">Initially the </w:t>
      </w:r>
      <w:r w:rsidR="0018420F">
        <w:t xml:space="preserve">engine waits for triggers. When a trigger is present, internal triggers have precedence over external ones. </w:t>
      </w:r>
      <w:r w:rsidR="00B20311">
        <w:t>If no triggers are present, the engine proceeds to the next step</w:t>
      </w:r>
      <w:r w:rsidR="00BD4293">
        <w:t xml:space="preserve"> of enabling </w:t>
      </w:r>
      <w:proofErr w:type="spellStart"/>
      <w:r w:rsidR="00BD4293">
        <w:t>untriggered</w:t>
      </w:r>
      <w:proofErr w:type="spellEnd"/>
      <w:r w:rsidR="00BD4293">
        <w:t xml:space="preserve"> transitions. </w:t>
      </w:r>
      <w:r w:rsidR="0018420F">
        <w:t xml:space="preserve">A trigger is consumed and used to evaluate the </w:t>
      </w:r>
      <w:proofErr w:type="spellStart"/>
      <w:r w:rsidR="0018420F">
        <w:lastRenderedPageBreak/>
        <w:t>enabledness</w:t>
      </w:r>
      <w:proofErr w:type="spellEnd"/>
      <w:r w:rsidR="0018420F">
        <w:t xml:space="preserve"> of the transitions according to the current state of the SCXML application state chart and any other conditions involving system data. A Boolean flag is constructed for each transition recording its </w:t>
      </w:r>
      <w:proofErr w:type="spellStart"/>
      <w:r w:rsidR="0018420F">
        <w:t>enabledness</w:t>
      </w:r>
      <w:proofErr w:type="spellEnd"/>
      <w:r w:rsidR="0018420F">
        <w:t xml:space="preserve">. This flag is used as the guard for the Event-B event that represents the corresponding SCXML transition. The engine then waits for all the transitions it enabled to fire. The transitions set new state and data as well as resetting their enabled flag. </w:t>
      </w:r>
      <w:r w:rsidR="00D550F2">
        <w:t>They may also raise new internal triggers by adding them to the internal queue.</w:t>
      </w:r>
    </w:p>
    <w:p w14:paraId="798FCCB0" w14:textId="4686BF33" w:rsidR="0018420F" w:rsidRDefault="0018420F" w:rsidP="00F20374">
      <w:r>
        <w:t xml:space="preserve">When all flags are reset to FALSE, the engine evaluates the </w:t>
      </w:r>
      <w:proofErr w:type="spellStart"/>
      <w:r>
        <w:t>enabledness</w:t>
      </w:r>
      <w:proofErr w:type="spellEnd"/>
      <w:r>
        <w:t xml:space="preserve"> of the transitions that are not triggered. This is done in a similar way using Boolean flags. When all un-triggered transitions </w:t>
      </w:r>
      <w:r w:rsidR="00D550F2">
        <w:t xml:space="preserve">have fired the engine goes back to the start and consumes another trigger from the internal queue if there is one, or from the external queue if not. </w:t>
      </w:r>
      <w:r w:rsidR="00BD4293">
        <w:t xml:space="preserve"> If there are no triggers available, the engine repeats this step of evaluating the </w:t>
      </w:r>
      <w:proofErr w:type="spellStart"/>
      <w:r w:rsidR="00BD4293">
        <w:t>enabledness</w:t>
      </w:r>
      <w:proofErr w:type="spellEnd"/>
      <w:r w:rsidR="00BD4293">
        <w:t xml:space="preserve"> of the transitions that are not triggered.  This allows the system to progress through a sequence of </w:t>
      </w:r>
      <w:proofErr w:type="spellStart"/>
      <w:r w:rsidR="00BD4293">
        <w:t>untriggered</w:t>
      </w:r>
      <w:proofErr w:type="spellEnd"/>
      <w:r w:rsidR="00BD4293">
        <w:t xml:space="preserve"> behaviour while allowing triggered behaviour to interrupt.</w:t>
      </w:r>
    </w:p>
    <w:p w14:paraId="1CAC65AA" w14:textId="77777777" w:rsidR="00644AD3" w:rsidRDefault="00D550F2">
      <w:r>
        <w:t>In the basis machine, since the specific SCXML model and transitions are not present, the flags and guards evaluation is missing. The basis provides a starting point so that these engine events can be extended with the specific model information described above.</w:t>
      </w:r>
    </w:p>
    <w:p w14:paraId="1CC4E9A0" w14:textId="77777777" w:rsidR="00D550F2" w:rsidRDefault="00D550F2" w:rsidP="00D550F2">
      <w:pPr>
        <w:pStyle w:val="Heading2"/>
      </w:pPr>
      <w:r>
        <w:t>Future Triggers</w:t>
      </w:r>
    </w:p>
    <w:p w14:paraId="494361D0" w14:textId="05A9A807" w:rsidR="00D550F2" w:rsidRDefault="006B56B2">
      <w:r w:rsidRPr="006B56B2">
        <w:rPr>
          <w:noProof/>
          <w:lang w:eastAsia="en-GB"/>
        </w:rPr>
        <w:drawing>
          <wp:anchor distT="0" distB="0" distL="114300" distR="114300" simplePos="0" relativeHeight="251659264" behindDoc="0" locked="0" layoutInCell="1" allowOverlap="1" wp14:anchorId="12E6E0E8" wp14:editId="589FBE21">
            <wp:simplePos x="0" y="0"/>
            <wp:positionH relativeFrom="column">
              <wp:posOffset>457200</wp:posOffset>
            </wp:positionH>
            <wp:positionV relativeFrom="paragraph">
              <wp:posOffset>613410</wp:posOffset>
            </wp:positionV>
            <wp:extent cx="4034790" cy="2185670"/>
            <wp:effectExtent l="0" t="0" r="381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4790" cy="2185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B56B2">
        <w:rPr>
          <w:noProof/>
          <w:lang w:val="en-US"/>
        </w:rPr>
        <w:t xml:space="preserve"> </w:t>
      </w:r>
      <w:r w:rsidR="00D550F2">
        <w:t>The basis also provides a mechanism for introducing new triggers. Since these triggers require changes to the trigger queues</w:t>
      </w:r>
      <w:r w:rsidR="00D6005F">
        <w:t>,</w:t>
      </w:r>
      <w:r w:rsidR="00D550F2">
        <w:t xml:space="preserve"> which are present from the abstract basis, they cannot be handled by ‘new’ events. Abstract ‘</w:t>
      </w:r>
      <w:proofErr w:type="spellStart"/>
      <w:r w:rsidR="00D550F2">
        <w:t>futureInternalTrigger</w:t>
      </w:r>
      <w:proofErr w:type="spellEnd"/>
      <w:r w:rsidR="00D550F2">
        <w:t>’ and ‘</w:t>
      </w:r>
      <w:proofErr w:type="spellStart"/>
      <w:r w:rsidR="00D550F2">
        <w:t>futureExternalTrigger</w:t>
      </w:r>
      <w:proofErr w:type="spellEnd"/>
      <w:r w:rsidR="00D550F2">
        <w:t>’ events</w:t>
      </w:r>
      <w:r w:rsidR="0088584B">
        <w:t>, which add an unspecified set of triggers</w:t>
      </w:r>
      <w:r w:rsidR="00D550F2">
        <w:t xml:space="preserve"> </w:t>
      </w:r>
      <w:r w:rsidR="0088584B">
        <w:t xml:space="preserve">to the relevant queue, </w:t>
      </w:r>
      <w:r w:rsidR="00D550F2">
        <w:t xml:space="preserve">are provided for </w:t>
      </w:r>
      <w:r w:rsidR="0088584B">
        <w:t xml:space="preserve">future transitions to </w:t>
      </w:r>
      <w:r w:rsidR="00D550F2">
        <w:t>refine. A set of ‘</w:t>
      </w:r>
      <w:proofErr w:type="spellStart"/>
      <w:r w:rsidR="00D550F2">
        <w:t>FutureInternalTrigger</w:t>
      </w:r>
      <w:proofErr w:type="spellEnd"/>
      <w:r w:rsidR="00D550F2">
        <w:t>’ and ‘</w:t>
      </w:r>
      <w:proofErr w:type="spellStart"/>
      <w:r w:rsidR="00D550F2">
        <w:t>FutureExternalTrigger</w:t>
      </w:r>
      <w:proofErr w:type="spellEnd"/>
      <w:r w:rsidR="00D550F2">
        <w:t>’ are provided as an abstraction of the triggers that may be introduced in the future.</w:t>
      </w:r>
    </w:p>
    <w:p w14:paraId="390C355D" w14:textId="77777777" w:rsidR="00D6005F" w:rsidRDefault="00D6005F" w:rsidP="00DE0DEC">
      <w:pPr>
        <w:pStyle w:val="Heading2"/>
      </w:pPr>
      <w:r>
        <w:rPr>
          <w:noProof/>
          <w:lang w:eastAsia="en-GB"/>
        </w:rPr>
        <w:drawing>
          <wp:inline distT="0" distB="0" distL="0" distR="0" wp14:anchorId="0A25054A" wp14:editId="4948A387">
            <wp:extent cx="5270500" cy="20571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57167"/>
                    </a:xfrm>
                    <a:prstGeom prst="rect">
                      <a:avLst/>
                    </a:prstGeom>
                    <a:noFill/>
                    <a:ln>
                      <a:noFill/>
                    </a:ln>
                  </pic:spPr>
                </pic:pic>
              </a:graphicData>
            </a:graphic>
          </wp:inline>
        </w:drawing>
      </w:r>
    </w:p>
    <w:p w14:paraId="24681198" w14:textId="30BC6142" w:rsidR="00D6005F" w:rsidRDefault="00D6005F" w:rsidP="00D6005F">
      <w:r>
        <w:t>New triggers are introduced by partitioning this set, leaving a residual for further future triggers</w:t>
      </w:r>
      <w:r w:rsidR="00A71935">
        <w:t>.</w:t>
      </w:r>
    </w:p>
    <w:p w14:paraId="4777C1C5" w14:textId="5622F889" w:rsidR="00D6005F" w:rsidRDefault="00A71935" w:rsidP="00D6005F">
      <w:r>
        <w:rPr>
          <w:noProof/>
          <w:lang w:eastAsia="en-GB"/>
        </w:rPr>
        <w:drawing>
          <wp:inline distT="0" distB="0" distL="0" distR="0" wp14:anchorId="5B67BEC5" wp14:editId="1EDB2595">
            <wp:extent cx="3882452" cy="130057"/>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1541" cy="130361"/>
                    </a:xfrm>
                    <a:prstGeom prst="rect">
                      <a:avLst/>
                    </a:prstGeom>
                    <a:noFill/>
                    <a:ln>
                      <a:noFill/>
                    </a:ln>
                  </pic:spPr>
                </pic:pic>
              </a:graphicData>
            </a:graphic>
          </wp:inline>
        </w:drawing>
      </w:r>
    </w:p>
    <w:p w14:paraId="0D03E5E0" w14:textId="3362FD5E" w:rsidR="005976A3" w:rsidRDefault="005976A3" w:rsidP="00D6005F">
      <w:r>
        <w:t xml:space="preserve">At each refinement step we further partition the </w:t>
      </w:r>
      <w:r w:rsidR="00A71935">
        <w:t>original set of triggers by introducing a smaller residual set.</w:t>
      </w:r>
    </w:p>
    <w:p w14:paraId="062AB652" w14:textId="257B6E60" w:rsidR="00A71935" w:rsidRDefault="00A71935" w:rsidP="00D6005F">
      <w:r>
        <w:rPr>
          <w:noProof/>
          <w:lang w:eastAsia="en-GB"/>
        </w:rPr>
        <w:drawing>
          <wp:inline distT="0" distB="0" distL="0" distR="0" wp14:anchorId="759151F8" wp14:editId="2B5D3FBD">
            <wp:extent cx="5270500" cy="125815"/>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5815"/>
                    </a:xfrm>
                    <a:prstGeom prst="rect">
                      <a:avLst/>
                    </a:prstGeom>
                    <a:noFill/>
                    <a:ln>
                      <a:noFill/>
                    </a:ln>
                  </pic:spPr>
                </pic:pic>
              </a:graphicData>
            </a:graphic>
          </wp:inline>
        </w:drawing>
      </w:r>
    </w:p>
    <w:p w14:paraId="583D7F59" w14:textId="4788E7BC" w:rsidR="00A71935" w:rsidRPr="00D6005F" w:rsidRDefault="00A71935" w:rsidP="00D6005F">
      <w:r>
        <w:t xml:space="preserve">Note that we could have partitioned the previous residual set but this does not result in such a clean enumeration when animating with </w:t>
      </w:r>
      <w:proofErr w:type="spellStart"/>
      <w:r>
        <w:t>ProB.</w:t>
      </w:r>
      <w:proofErr w:type="spellEnd"/>
    </w:p>
    <w:p w14:paraId="58517C54" w14:textId="77777777" w:rsidR="00D6005F" w:rsidRDefault="00D6005F" w:rsidP="00DE0DEC">
      <w:pPr>
        <w:pStyle w:val="Heading2"/>
      </w:pPr>
      <w:r>
        <w:t>Refinement of triggers</w:t>
      </w:r>
    </w:p>
    <w:p w14:paraId="45A684C1" w14:textId="77777777" w:rsidR="0088584B" w:rsidRDefault="00D6005F" w:rsidP="00D6005F">
      <w:r>
        <w:t xml:space="preserve">Note that internal triggers must be introduced as such. They cannot be introduced as external triggers and then later refined as internal ones. This is because the categorisation affects the priority </w:t>
      </w:r>
      <w:r w:rsidR="000F75AC">
        <w:t xml:space="preserve">and ordering </w:t>
      </w:r>
      <w:r>
        <w:t xml:space="preserve">of their consumption and hence the trace of events which is the definition of refinement. I.e. it is inherently not a refinement to replace an external trigger with an internal trigger. </w:t>
      </w:r>
    </w:p>
    <w:p w14:paraId="455E93CE" w14:textId="38CE3E5B" w:rsidR="0088584B" w:rsidRDefault="0088584B" w:rsidP="0088584B">
      <w:pPr>
        <w:pStyle w:val="Heading2"/>
      </w:pPr>
      <w:r>
        <w:t>Non-deterministically raised internal triggers</w:t>
      </w:r>
    </w:p>
    <w:p w14:paraId="491B9395" w14:textId="52FBF6FE" w:rsidR="00D6005F" w:rsidRDefault="0088584B" w:rsidP="00D6005F">
      <w:r>
        <w:t xml:space="preserve">To allow for future refinement, we might wish to introduce and use an internal trigger but not yet describe how it is raised. To do this we introduce an unguarded event that refines </w:t>
      </w:r>
      <w:proofErr w:type="spellStart"/>
      <w:r w:rsidRPr="0088584B">
        <w:rPr>
          <w:i/>
        </w:rPr>
        <w:t>futureInternalTrigger</w:t>
      </w:r>
      <w:proofErr w:type="spellEnd"/>
      <w:r w:rsidR="000F75AC">
        <w:t xml:space="preserve">. This means that it </w:t>
      </w:r>
      <w:r>
        <w:t>c</w:t>
      </w:r>
      <w:r w:rsidR="000F75AC">
        <w:t xml:space="preserve">ould be </w:t>
      </w:r>
      <w:r>
        <w:t>raised</w:t>
      </w:r>
      <w:r w:rsidR="000F75AC">
        <w:t xml:space="preserve"> at any time to enter the event in the queue</w:t>
      </w:r>
      <w:r>
        <w:t>. Later</w:t>
      </w:r>
      <w:r w:rsidR="000F75AC">
        <w:t xml:space="preserve"> </w:t>
      </w:r>
      <w:r>
        <w:t>this can be refined by a transition event in order to specify how the internal triggers are raised</w:t>
      </w:r>
      <w:r w:rsidR="000F75AC">
        <w:t>.</w:t>
      </w:r>
      <w:r>
        <w:t xml:space="preserve"> If several triggers will be raised together by a single transition, they must be introduced in a single such non-deterministic event. If they were introduced in individual events, the final raising transition would not be able to refine them all.</w:t>
      </w:r>
    </w:p>
    <w:p w14:paraId="327B1C8D" w14:textId="1335B247" w:rsidR="002226DA" w:rsidRDefault="002226DA" w:rsidP="00D6005F">
      <w:r>
        <w:t xml:space="preserve">A naming convention is adopted for these non-deterministic Event-B events: They are prefixed </w:t>
      </w:r>
      <w:proofErr w:type="spellStart"/>
      <w:r w:rsidRPr="002226DA">
        <w:rPr>
          <w:i/>
        </w:rPr>
        <w:t>raiseInternalTrigger</w:t>
      </w:r>
      <w:proofErr w:type="spellEnd"/>
      <w:r>
        <w:rPr>
          <w:i/>
        </w:rPr>
        <w:t>_</w:t>
      </w:r>
      <w:r w:rsidRPr="002226DA">
        <w:t xml:space="preserve"> foll</w:t>
      </w:r>
      <w:r>
        <w:t>owed by the name of the raised triggers (separated by underscores if more than one).</w:t>
      </w:r>
      <w:r w:rsidR="00A71935">
        <w:t xml:space="preserve"> These events are removed once they are refined by a transition.</w:t>
      </w:r>
    </w:p>
    <w:p w14:paraId="48583635" w14:textId="14B62130" w:rsidR="002226DA" w:rsidRPr="00D6005F" w:rsidRDefault="002226DA" w:rsidP="00D6005F">
      <w:r>
        <w:rPr>
          <w:noProof/>
          <w:lang w:eastAsia="en-GB"/>
        </w:rPr>
        <w:drawing>
          <wp:inline distT="0" distB="0" distL="0" distR="0" wp14:anchorId="7D35A84D" wp14:editId="3FF472C1">
            <wp:extent cx="4225352" cy="1553246"/>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5481" cy="1553293"/>
                    </a:xfrm>
                    <a:prstGeom prst="rect">
                      <a:avLst/>
                    </a:prstGeom>
                    <a:noFill/>
                    <a:ln>
                      <a:noFill/>
                    </a:ln>
                  </pic:spPr>
                </pic:pic>
              </a:graphicData>
            </a:graphic>
          </wp:inline>
        </w:drawing>
      </w:r>
    </w:p>
    <w:p w14:paraId="2B260F6C" w14:textId="77777777" w:rsidR="002226DA" w:rsidRDefault="002226DA" w:rsidP="00DE0DEC">
      <w:pPr>
        <w:pStyle w:val="Heading2"/>
      </w:pPr>
      <w:r>
        <w:t>Raising external triggers</w:t>
      </w:r>
    </w:p>
    <w:p w14:paraId="6DBBC406" w14:textId="1F7F2A4E" w:rsidR="002226DA" w:rsidRDefault="002226DA" w:rsidP="002226DA">
      <w:r>
        <w:t xml:space="preserve">External triggers are always raised non-deterministically by introducing events similar to the </w:t>
      </w:r>
      <w:proofErr w:type="spellStart"/>
      <w:r w:rsidRPr="00CD09D2">
        <w:rPr>
          <w:i/>
        </w:rPr>
        <w:t>raiseInternalTrigger</w:t>
      </w:r>
      <w:proofErr w:type="spellEnd"/>
      <w:r>
        <w:t xml:space="preserve"> events above.</w:t>
      </w:r>
      <w:r w:rsidR="00CD09D2">
        <w:t xml:space="preserve"> Usually only a singleton set containing one trigger would be raised unless there is a real-life case where several external triggers occur simultaneously.</w:t>
      </w:r>
    </w:p>
    <w:p w14:paraId="7B54BC05" w14:textId="47C75FE3" w:rsidR="005A2FA4" w:rsidRDefault="005A2FA4" w:rsidP="00C80943">
      <w:pPr>
        <w:pStyle w:val="Heading2"/>
      </w:pPr>
      <w:r>
        <w:t>Introducing users transitions into the ‘engine’</w:t>
      </w:r>
    </w:p>
    <w:p w14:paraId="6157F4B9" w14:textId="740E126E" w:rsidR="005A2FA4" w:rsidRDefault="005A2FA4">
      <w:r w:rsidRPr="005A2FA4">
        <w:t xml:space="preserve"> </w:t>
      </w:r>
      <w:r>
        <w:t xml:space="preserve">When the users SCXML state-chart is translated into Event-B, new events </w:t>
      </w:r>
      <w:r w:rsidR="00FA397A">
        <w:t xml:space="preserve">that represent the users transitions </w:t>
      </w:r>
      <w:r>
        <w:t xml:space="preserve">are introduced into a refined version of the basis that describes the engine.  </w:t>
      </w:r>
      <w:r w:rsidR="00FA397A">
        <w:t>These events retain the actions of the SCXML transition including changing to the target state of the SCXML state-chart. However, their guards are all removed and replaced by the enabling flag described above.  The event resets the enabling flag to indicate to the engine that it has fired. We also ensure that the event can only fire at the relevant stage of the engine by adding a guard for the engine state. (This is only needed in abstract levels where the engine may proceed without waiting for the event to fire. We discuss this in more detail below).</w:t>
      </w:r>
    </w:p>
    <w:p w14:paraId="7128CD1F" w14:textId="77777777" w:rsidR="00FA397A" w:rsidRDefault="00FA397A"/>
    <w:p w14:paraId="45521519" w14:textId="1FA93BAD" w:rsidR="00FA397A" w:rsidRDefault="00FA397A" w:rsidP="00C80943">
      <w:pPr>
        <w:jc w:val="center"/>
      </w:pPr>
      <w:r>
        <w:rPr>
          <w:noProof/>
          <w:lang w:eastAsia="en-GB"/>
        </w:rPr>
        <w:drawing>
          <wp:inline distT="0" distB="0" distL="0" distR="0" wp14:anchorId="3F1645DF" wp14:editId="1A43D74F">
            <wp:extent cx="3625746" cy="1235578"/>
            <wp:effectExtent l="0" t="0" r="698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746" cy="1235578"/>
                    </a:xfrm>
                    <a:prstGeom prst="rect">
                      <a:avLst/>
                    </a:prstGeom>
                    <a:noFill/>
                    <a:ln>
                      <a:noFill/>
                    </a:ln>
                  </pic:spPr>
                </pic:pic>
              </a:graphicData>
            </a:graphic>
          </wp:inline>
        </w:drawing>
      </w:r>
    </w:p>
    <w:p w14:paraId="46B655FD" w14:textId="77777777" w:rsidR="002743E4" w:rsidRDefault="002743E4" w:rsidP="002743E4"/>
    <w:p w14:paraId="148713A1" w14:textId="6DB5AFAA" w:rsidR="002743E4" w:rsidRDefault="002743E4" w:rsidP="002743E4">
      <w:r>
        <w:t xml:space="preserve">The guards from the user transition, including any trigger requirement, source state and user entered conditions, are used by the engine to set the enabling flag of the event. </w:t>
      </w:r>
    </w:p>
    <w:p w14:paraId="1D08C382" w14:textId="784477AB" w:rsidR="002743E4" w:rsidRDefault="002743E4" w:rsidP="002743E4">
      <w:r>
        <w:rPr>
          <w:noProof/>
          <w:lang w:eastAsia="en-GB"/>
        </w:rPr>
        <w:drawing>
          <wp:inline distT="0" distB="0" distL="0" distR="0" wp14:anchorId="1E70B349" wp14:editId="64FA856C">
            <wp:extent cx="5270500" cy="2097001"/>
            <wp:effectExtent l="0" t="0" r="0" b="1143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97001"/>
                    </a:xfrm>
                    <a:prstGeom prst="rect">
                      <a:avLst/>
                    </a:prstGeom>
                    <a:noFill/>
                    <a:ln>
                      <a:noFill/>
                    </a:ln>
                  </pic:spPr>
                </pic:pic>
              </a:graphicData>
            </a:graphic>
          </wp:inline>
        </w:drawing>
      </w:r>
    </w:p>
    <w:p w14:paraId="5C0DB289" w14:textId="77777777" w:rsidR="002743E4" w:rsidRPr="005A2FA4" w:rsidRDefault="002743E4" w:rsidP="002743E4"/>
    <w:p w14:paraId="41F998A4" w14:textId="6E2A7447" w:rsidR="00DE0DEC" w:rsidRDefault="00DE0DEC" w:rsidP="00DE0DEC">
      <w:pPr>
        <w:pStyle w:val="Heading2"/>
      </w:pPr>
      <w:r>
        <w:t>Proof that transitions satisfy invariants</w:t>
      </w:r>
    </w:p>
    <w:p w14:paraId="1F61996E" w14:textId="7DB42536" w:rsidR="00644AD3" w:rsidRDefault="00DE0DEC">
      <w:r>
        <w:t xml:space="preserve"> Re</w:t>
      </w:r>
      <w:r w:rsidR="00644AD3">
        <w:t xml:space="preserve">moving the guards </w:t>
      </w:r>
      <w:r>
        <w:t>to the SCXML engine means that</w:t>
      </w:r>
      <w:r w:rsidR="00644AD3">
        <w:t xml:space="preserve"> it </w:t>
      </w:r>
      <w:r>
        <w:t xml:space="preserve">is </w:t>
      </w:r>
      <w:r w:rsidR="00495447">
        <w:t xml:space="preserve">sometimes </w:t>
      </w:r>
      <w:r>
        <w:t>less obvious that transitions satisfy</w:t>
      </w:r>
      <w:r w:rsidR="00644AD3">
        <w:t xml:space="preserve"> invariants. </w:t>
      </w:r>
    </w:p>
    <w:p w14:paraId="4EF6ACE2" w14:textId="77CB8C4D" w:rsidR="00D6005F" w:rsidRDefault="00DE0DEC">
      <w:r>
        <w:t xml:space="preserve">For example, the transition </w:t>
      </w:r>
      <w:proofErr w:type="spellStart"/>
      <w:r w:rsidR="00495447" w:rsidRPr="00C80943">
        <w:rPr>
          <w:i/>
        </w:rPr>
        <w:t>incCount</w:t>
      </w:r>
      <w:proofErr w:type="spellEnd"/>
      <w:r>
        <w:t xml:space="preserve"> is enabled by the engine when </w:t>
      </w:r>
      <w:proofErr w:type="spellStart"/>
      <w:r w:rsidR="00495447" w:rsidRPr="00C80943">
        <w:rPr>
          <w:i/>
        </w:rPr>
        <w:t>cnt</w:t>
      </w:r>
      <w:proofErr w:type="spellEnd"/>
      <w:r w:rsidR="00495447" w:rsidRPr="00C80943">
        <w:rPr>
          <w:i/>
        </w:rPr>
        <w:t>&lt;max</w:t>
      </w:r>
      <w:r>
        <w:t xml:space="preserve">. and </w:t>
      </w:r>
      <w:proofErr w:type="spellStart"/>
      <w:r w:rsidR="00495447" w:rsidRPr="00C80943">
        <w:rPr>
          <w:i/>
        </w:rPr>
        <w:t>cnt</w:t>
      </w:r>
      <w:proofErr w:type="spellEnd"/>
      <w:r>
        <w:t xml:space="preserve"> is not </w:t>
      </w:r>
      <w:r w:rsidR="00495447">
        <w:t>in</w:t>
      </w:r>
      <w:r>
        <w:t xml:space="preserve">creased elsewhere. However, the prover cannot initially discharge the PO concerning the range </w:t>
      </w:r>
      <w:r w:rsidR="00495447">
        <w:t xml:space="preserve">of </w:t>
      </w:r>
      <w:proofErr w:type="spellStart"/>
      <w:r w:rsidR="00495447" w:rsidRPr="00C80943">
        <w:rPr>
          <w:i/>
        </w:rPr>
        <w:t>cnt</w:t>
      </w:r>
      <w:proofErr w:type="spellEnd"/>
      <w:r>
        <w:t>.</w:t>
      </w:r>
    </w:p>
    <w:p w14:paraId="5DAE572F" w14:textId="16A58A8C" w:rsidR="00DE0DEC" w:rsidRDefault="00DE0DEC" w:rsidP="00DE0DEC">
      <w:r>
        <w:t xml:space="preserve">Adding </w:t>
      </w:r>
      <w:r w:rsidR="00D6005F">
        <w:t>an</w:t>
      </w:r>
      <w:r>
        <w:t xml:space="preserve"> invariant as</w:t>
      </w:r>
      <w:r w:rsidR="00495447">
        <w:t xml:space="preserve"> follows allows automatic </w:t>
      </w:r>
      <w:proofErr w:type="gramStart"/>
      <w:r w:rsidR="00495447">
        <w:t>proof  :</w:t>
      </w:r>
      <w:proofErr w:type="gramEnd"/>
      <w:r w:rsidR="00495447">
        <w:t xml:space="preserve">- </w:t>
      </w:r>
      <w:r w:rsidR="00047332">
        <w:br/>
      </w:r>
      <w:r w:rsidR="00047332">
        <w:tab/>
      </w:r>
      <w:proofErr w:type="spellStart"/>
      <w:r w:rsidR="00495447">
        <w:rPr>
          <w:rFonts w:ascii="Brave Sans Mono" w:hAnsi="Brave Sans Mono" w:cs="Brave Sans Mono"/>
          <w:color w:val="008000"/>
          <w:sz w:val="20"/>
          <w:szCs w:val="20"/>
          <w:lang w:val="en-US"/>
        </w:rPr>
        <w:t>SCXML_incCount_enabled</w:t>
      </w:r>
      <w:proofErr w:type="spellEnd"/>
      <w:r w:rsidR="00495447">
        <w:rPr>
          <w:rFonts w:ascii="Brave Sans Mono" w:hAnsi="Brave Sans Mono" w:cs="Brave Sans Mono"/>
          <w:color w:val="008000"/>
          <w:sz w:val="20"/>
          <w:szCs w:val="20"/>
          <w:lang w:val="en-US"/>
        </w:rPr>
        <w:t xml:space="preserve"> = TRUE ⇒ </w:t>
      </w:r>
      <w:proofErr w:type="spellStart"/>
      <w:r w:rsidR="00495447">
        <w:rPr>
          <w:rFonts w:ascii="Brave Sans Mono" w:hAnsi="Brave Sans Mono" w:cs="Brave Sans Mono"/>
          <w:color w:val="008000"/>
          <w:sz w:val="20"/>
          <w:szCs w:val="20"/>
          <w:lang w:val="en-US"/>
        </w:rPr>
        <w:t>cnt</w:t>
      </w:r>
      <w:proofErr w:type="spellEnd"/>
      <w:r w:rsidR="00495447">
        <w:rPr>
          <w:rFonts w:ascii="Brave Sans Mono" w:hAnsi="Brave Sans Mono" w:cs="Brave Sans Mono"/>
          <w:color w:val="008000"/>
          <w:sz w:val="20"/>
          <w:szCs w:val="20"/>
          <w:lang w:val="en-US"/>
        </w:rPr>
        <w:t>&lt;max_</w:t>
      </w:r>
      <w:r>
        <w:t xml:space="preserve"> </w:t>
      </w:r>
    </w:p>
    <w:p w14:paraId="045387DC" w14:textId="67C0CA1D" w:rsidR="00DE0DEC" w:rsidRDefault="00DE0DEC" w:rsidP="00DE0DEC">
      <w:r>
        <w:t xml:space="preserve">If another transition </w:t>
      </w:r>
      <w:r w:rsidR="00495447">
        <w:t xml:space="preserve">incremented </w:t>
      </w:r>
      <w:proofErr w:type="spellStart"/>
      <w:r w:rsidR="00495447" w:rsidRPr="00C80943">
        <w:rPr>
          <w:i/>
        </w:rPr>
        <w:t>cnt</w:t>
      </w:r>
      <w:proofErr w:type="spellEnd"/>
      <w:r>
        <w:t>, it w</w:t>
      </w:r>
      <w:r w:rsidR="00495447">
        <w:t>ould not satisfy this invariant so the invariant provides verification that there is no potential conflict in the system.</w:t>
      </w:r>
    </w:p>
    <w:p w14:paraId="138FB7F9" w14:textId="77777777" w:rsidR="00DE0DEC" w:rsidRDefault="00DE0DEC" w:rsidP="00DE0DEC"/>
    <w:p w14:paraId="0B919604" w14:textId="56D25A09" w:rsidR="00DE0DEC" w:rsidRPr="00DE0DEC" w:rsidRDefault="00495447" w:rsidP="00495447">
      <w:pPr>
        <w:pStyle w:val="Heading2"/>
      </w:pPr>
      <w:r>
        <w:t>Conditional execution</w:t>
      </w:r>
    </w:p>
    <w:p w14:paraId="4947CDAA" w14:textId="77777777" w:rsidR="00495447" w:rsidRDefault="00495447">
      <w:r>
        <w:t xml:space="preserve">The recommended way to model conditional behaviour in Event-B is with several events having disjoint guards. </w:t>
      </w:r>
    </w:p>
    <w:p w14:paraId="6B34C0A9" w14:textId="6776E50F" w:rsidR="008445DD" w:rsidRDefault="00495447">
      <w:r>
        <w:t>While it is possible to write actions that are conditional this can make proof more difficult. Also, in our example we wish to conditional</w:t>
      </w:r>
      <w:r w:rsidR="00836D50">
        <w:t>ly</w:t>
      </w:r>
      <w:r>
        <w:t xml:space="preserve"> raise a trigger by refining a previously non-deterministic raise event. Making this conditional </w:t>
      </w:r>
      <w:r w:rsidR="006150FC">
        <w:t>would break the refinement simulation.</w:t>
      </w:r>
    </w:p>
    <w:p w14:paraId="15E5A2F0" w14:textId="7F0EE15E" w:rsidR="006150FC" w:rsidRDefault="006150FC">
      <w:r>
        <w:t xml:space="preserve">We therefore use two alternative events to express the two different conditions. Both conditions are driven from the SCXML engine by the same enabling event. A guard is added directly to the events to express the condition for each. </w:t>
      </w:r>
      <w:r w:rsidRPr="00C80943">
        <w:rPr>
          <w:b/>
        </w:rPr>
        <w:t>This is the only situation where we place user guards into events directly</w:t>
      </w:r>
      <w:r>
        <w:t>.</w:t>
      </w:r>
    </w:p>
    <w:p w14:paraId="1944CA3A" w14:textId="77777777" w:rsidR="006150FC" w:rsidRDefault="006150FC"/>
    <w:p w14:paraId="78E8CC3B" w14:textId="0E7728B8" w:rsidR="006150FC" w:rsidRDefault="006150FC">
      <w:r>
        <w:rPr>
          <w:noProof/>
          <w:lang w:eastAsia="en-GB"/>
        </w:rPr>
        <w:drawing>
          <wp:inline distT="0" distB="0" distL="0" distR="0" wp14:anchorId="44EB2832" wp14:editId="30BEDBD9">
            <wp:extent cx="4339652" cy="3173800"/>
            <wp:effectExtent l="0" t="0" r="381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9793" cy="3173903"/>
                    </a:xfrm>
                    <a:prstGeom prst="rect">
                      <a:avLst/>
                    </a:prstGeom>
                    <a:noFill/>
                    <a:ln>
                      <a:noFill/>
                    </a:ln>
                  </pic:spPr>
                </pic:pic>
              </a:graphicData>
            </a:graphic>
          </wp:inline>
        </w:drawing>
      </w:r>
    </w:p>
    <w:p w14:paraId="1C2D8AC5" w14:textId="77777777" w:rsidR="006150FC" w:rsidRDefault="006150FC"/>
    <w:p w14:paraId="567E1158" w14:textId="77777777" w:rsidR="006150FC" w:rsidRDefault="006150FC" w:rsidP="006150FC">
      <w:pPr>
        <w:pStyle w:val="Heading2"/>
      </w:pPr>
      <w:r>
        <w:t>Strengthening guards in refinements</w:t>
      </w:r>
    </w:p>
    <w:p w14:paraId="2663D77D" w14:textId="23E716CC" w:rsidR="002D0309" w:rsidRDefault="006150FC">
      <w:r>
        <w:t xml:space="preserve">We wish to be able to strengthen guards in refinements. This is a common tactic for making the conditions for behaviour more precise. Since the guards on our events are mostly now calculated in the SCXML engine, changing the guard predicates breaks the </w:t>
      </w:r>
      <w:r w:rsidR="00454333">
        <w:t xml:space="preserve">refinement </w:t>
      </w:r>
      <w:r>
        <w:t>simulation</w:t>
      </w:r>
      <w:r w:rsidR="00454333">
        <w:t xml:space="preserve"> PO</w:t>
      </w:r>
      <w:r>
        <w:t xml:space="preserve"> of the Boolean enable flags. </w:t>
      </w:r>
    </w:p>
    <w:p w14:paraId="573E6BDB" w14:textId="77777777" w:rsidR="00836D50" w:rsidRDefault="006150FC">
      <w:pPr>
        <w:rPr>
          <w:color w:val="FF0000"/>
        </w:rPr>
      </w:pPr>
      <w:r w:rsidRPr="00454333">
        <w:t>Therefore, in order to perform guard strengthening we data refine the flags with a new flag and provide a gluing invariant that the prover can use to establish that the transition guards have not been weakened.</w:t>
      </w:r>
      <w:r w:rsidR="00454333">
        <w:rPr>
          <w:color w:val="FF0000"/>
        </w:rPr>
        <w:t xml:space="preserve"> </w:t>
      </w:r>
    </w:p>
    <w:p w14:paraId="5BD62999" w14:textId="4206AEAB" w:rsidR="00836D50" w:rsidRDefault="00836D50" w:rsidP="00C80943">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TRUE ⇒ SCXML_e1_enabled = TRUE</w:t>
      </w:r>
    </w:p>
    <w:p w14:paraId="1567B908" w14:textId="77777777" w:rsidR="00836D50" w:rsidRPr="00C80943" w:rsidRDefault="00836D50" w:rsidP="00C80943">
      <w:pPr>
        <w:ind w:firstLine="720"/>
        <w:rPr>
          <w:rFonts w:ascii="Brave Sans Mono" w:hAnsi="Brave Sans Mono" w:cs="Brave Sans Mono"/>
          <w:color w:val="008000"/>
          <w:sz w:val="20"/>
          <w:szCs w:val="20"/>
          <w:lang w:val="en-US"/>
        </w:rPr>
      </w:pPr>
    </w:p>
    <w:p w14:paraId="65EC9108" w14:textId="617FC3F0" w:rsidR="002D0309" w:rsidRPr="00C80943" w:rsidRDefault="00454333">
      <w:proofErr w:type="gramStart"/>
      <w:r w:rsidRPr="00C80943">
        <w:t>Unfortunately</w:t>
      </w:r>
      <w:proofErr w:type="gramEnd"/>
      <w:r w:rsidRPr="00C80943">
        <w:t xml:space="preserve"> however, the subsequent step of the run to completion engine which waits for the transitions to fire, is guarded by the negation of these guards which have been weakened by the above.</w:t>
      </w:r>
      <w:r w:rsidR="00836D50" w:rsidRPr="00C80943">
        <w:t xml:space="preserve"> I.e. it is </w:t>
      </w:r>
      <w:r w:rsidR="00836D50" w:rsidRPr="00C80943">
        <w:rPr>
          <w:b/>
        </w:rPr>
        <w:t>not</w:t>
      </w:r>
      <w:r w:rsidR="00836D50" w:rsidRPr="00C80943">
        <w:t xml:space="preserve"> true that </w:t>
      </w:r>
    </w:p>
    <w:p w14:paraId="496D0590" w14:textId="23F8F41B" w:rsidR="00836D50" w:rsidRDefault="00836D50" w:rsidP="00836D50">
      <w:pPr>
        <w:ind w:firstLine="720"/>
        <w:rPr>
          <w:rFonts w:ascii="Brave Sans Mono" w:hAnsi="Brave Sans Mono" w:cs="Brave Sans Mono"/>
          <w:color w:val="008000"/>
          <w:sz w:val="20"/>
          <w:szCs w:val="20"/>
          <w:lang w:val="en-US"/>
        </w:rPr>
      </w:pPr>
      <w:r>
        <w:rPr>
          <w:rFonts w:ascii="Brave Sans Mono" w:hAnsi="Brave Sans Mono" w:cs="Brave Sans Mono"/>
          <w:color w:val="008000"/>
          <w:sz w:val="20"/>
          <w:szCs w:val="20"/>
          <w:lang w:val="en-US"/>
        </w:rPr>
        <w:t>SCXML_e1_enabled_1 = FALSE ⇒ SCXML_e1_enabled = FALSE</w:t>
      </w:r>
    </w:p>
    <w:p w14:paraId="2187EA09" w14:textId="0B168040" w:rsidR="00836D50" w:rsidRPr="00C80943" w:rsidRDefault="00836D50">
      <w:pPr>
        <w:rPr>
          <w:lang w:val="en-US"/>
        </w:rPr>
      </w:pPr>
      <w:r>
        <w:rPr>
          <w:lang w:val="en-US"/>
        </w:rPr>
        <w:t xml:space="preserve">This problem is discussed in more detail in the next section. The solution results in relaxing the abstract levels to allow the engine to continue to the next </w:t>
      </w:r>
      <w:r w:rsidR="005A2FA4">
        <w:rPr>
          <w:lang w:val="en-US"/>
        </w:rPr>
        <w:t xml:space="preserve">‘big </w:t>
      </w:r>
      <w:r>
        <w:rPr>
          <w:lang w:val="en-US"/>
        </w:rPr>
        <w:t>step</w:t>
      </w:r>
      <w:r w:rsidR="005A2FA4">
        <w:rPr>
          <w:lang w:val="en-US"/>
        </w:rPr>
        <w:t>’</w:t>
      </w:r>
      <w:r>
        <w:rPr>
          <w:lang w:val="en-US"/>
        </w:rPr>
        <w:t xml:space="preserve"> without waiting for the enabled transitions to fire. </w:t>
      </w:r>
    </w:p>
    <w:p w14:paraId="7F8E4A49" w14:textId="6A16AFA5" w:rsidR="006617D0" w:rsidRDefault="006617D0" w:rsidP="006617D0">
      <w:pPr>
        <w:pStyle w:val="Heading1"/>
      </w:pPr>
      <w:r>
        <w:t>R</w:t>
      </w:r>
      <w:r w:rsidR="005A2FA4">
        <w:t>efinement of r</w:t>
      </w:r>
      <w:r>
        <w:t>un to completion semantics</w:t>
      </w:r>
    </w:p>
    <w:p w14:paraId="6E210038" w14:textId="157ED945" w:rsidR="002743E4" w:rsidRDefault="006617D0" w:rsidP="006617D0">
      <w:r>
        <w:t>There seems to be an inherent problem with refining ‘run to completion’ semantics. The semantics require that every micro</w:t>
      </w:r>
      <w:r w:rsidR="008D25AA">
        <w:t xml:space="preserve"> </w:t>
      </w:r>
      <w:r>
        <w:t>step that can be done, is completed before the next macro</w:t>
      </w:r>
      <w:r w:rsidR="008D25AA">
        <w:t xml:space="preserve"> </w:t>
      </w:r>
      <w:r>
        <w:t>step is started. The inherent problem is that in a refinement we often strengthen the conditions for the micro</w:t>
      </w:r>
      <w:r w:rsidR="008D25AA">
        <w:t xml:space="preserve"> </w:t>
      </w:r>
      <w:r>
        <w:t>step. However, by making the micro</w:t>
      </w:r>
      <w:r w:rsidR="008D25AA">
        <w:t xml:space="preserve"> </w:t>
      </w:r>
      <w:r>
        <w:t xml:space="preserve">steps </w:t>
      </w:r>
      <w:r w:rsidR="00454333">
        <w:t>more constrained</w:t>
      </w:r>
      <w:r>
        <w:t xml:space="preserve"> we make their completion more easily achieved. I.e. we make the guard for taking the next macro</w:t>
      </w:r>
      <w:r w:rsidR="008D25AA">
        <w:t xml:space="preserve"> </w:t>
      </w:r>
      <w:r>
        <w:t>step weaker.</w:t>
      </w:r>
      <w:r w:rsidR="00454333">
        <w:t xml:space="preserve"> This is illustrated by a simple Event-B example in Appendix B.</w:t>
      </w:r>
    </w:p>
    <w:p w14:paraId="7323E68D" w14:textId="77777777" w:rsidR="002743E4" w:rsidRDefault="002743E4" w:rsidP="006617D0"/>
    <w:p w14:paraId="2E2D8C4A" w14:textId="246BB665" w:rsidR="00151EAC" w:rsidRDefault="00614E02" w:rsidP="006617D0">
      <w:r>
        <w:t xml:space="preserve">In our first attempt to solve this problem we simply disabled the guards that require enabled transitions to complete before the next macro step. The idea is to allow the SCXML engine to continue cycling before it actually takes the enabled transitions. These preliminary cycles represent preliminary (stuttering) steps that will be added in future refinements leading up to the enabling of the enabled transitions.  We found that this solution does prove as a refinement (since the troublesome weakened guard is disabled) but the behaviour of this abstraction is not very useful. </w:t>
      </w:r>
      <w:r w:rsidR="004C7775">
        <w:t xml:space="preserve">If several transitions are enabled simultaneously, some may be taken before the next macro step is taken and others not. This leads to many permutations of behaviour that are not permitted in the system. We consider that when transitions are simultaneously enabled, they should all be completed within the same macro step cycle (or none at all). </w:t>
      </w:r>
      <w:r w:rsidR="00D1713E">
        <w:t xml:space="preserve">The problem stems from the fact that the abstract ‘phantom’ cycles occur after the enabling decision whereas in the refinement the preliminary stuttering will delay the enabling decision. This causes even more problems for triggered transitions because, if they are not fired they cannot be re-enabled because the trigger has been consumed. </w:t>
      </w:r>
      <w:r w:rsidR="00D1713E" w:rsidRPr="00151EAC">
        <w:t xml:space="preserve">We tried several approaches to try to find a better abstraction but were unable to find a way to </w:t>
      </w:r>
      <w:r w:rsidR="003C3E4D" w:rsidRPr="00151EAC">
        <w:t>allow for the introduction of preliminary stuttering macro-steps that retains the important behaviour of ensuring several parallel transitions are fired within one cycle.</w:t>
      </w:r>
      <w:r w:rsidR="00D1713E">
        <w:rPr>
          <w:color w:val="FF0000"/>
        </w:rPr>
        <w:t xml:space="preserve"> </w:t>
      </w:r>
    </w:p>
    <w:p w14:paraId="47CCF05A" w14:textId="01AC9BB7" w:rsidR="006150FC" w:rsidRDefault="006150FC" w:rsidP="0080784F">
      <w:pPr>
        <w:rPr>
          <w:color w:val="FF0000"/>
        </w:rPr>
      </w:pPr>
    </w:p>
    <w:p w14:paraId="3D4734BF" w14:textId="61C87EF0" w:rsidR="00593F52" w:rsidRPr="008E3D97" w:rsidRDefault="00601651" w:rsidP="0080784F">
      <w:pPr>
        <w:rPr>
          <w:color w:val="000000" w:themeColor="text1"/>
        </w:rPr>
      </w:pPr>
      <w:r w:rsidRPr="008E3D97">
        <w:rPr>
          <w:color w:val="000000" w:themeColor="text1"/>
        </w:rPr>
        <w:t xml:space="preserve">The following is a simplified example to illustrate </w:t>
      </w:r>
      <w:r w:rsidR="00126338" w:rsidRPr="008E3D97">
        <w:rPr>
          <w:color w:val="000000" w:themeColor="text1"/>
        </w:rPr>
        <w:t>what</w:t>
      </w:r>
      <w:r w:rsidRPr="008E3D97">
        <w:rPr>
          <w:color w:val="000000" w:themeColor="text1"/>
        </w:rPr>
        <w:t xml:space="preserve"> we are trying to achieve and why it does not work. Each vertical chain of arrows is a macro step and macro steps are executed from left to right</w:t>
      </w:r>
      <w:r w:rsidR="00126338" w:rsidRPr="008E3D97">
        <w:rPr>
          <w:color w:val="000000" w:themeColor="text1"/>
        </w:rPr>
        <w:t>. Each arrow is implemented by a set of one or more Event-B events. Capital letters, F, T represent sets of user transitions</w:t>
      </w:r>
      <w:r w:rsidR="00E211A4" w:rsidRPr="008E3D97">
        <w:rPr>
          <w:color w:val="000000" w:themeColor="text1"/>
        </w:rPr>
        <w:t xml:space="preserve"> that are fired in parallel in the same macro cycle</w:t>
      </w:r>
      <w:r w:rsidR="00126338" w:rsidRPr="008E3D97">
        <w:rPr>
          <w:color w:val="000000" w:themeColor="text1"/>
        </w:rPr>
        <w:t xml:space="preserve">. In this example a set T of user transitions are </w:t>
      </w:r>
      <w:r w:rsidR="00E211A4" w:rsidRPr="008E3D97">
        <w:rPr>
          <w:color w:val="000000" w:themeColor="text1"/>
        </w:rPr>
        <w:t xml:space="preserve">enabled and all fired in a single macro-step of the abstract model. The abstraction allows for future preliminary macro-steps by modelling the execution of a non-deterministic subset of F0, </w:t>
      </w:r>
      <w:r w:rsidR="00126338" w:rsidRPr="008E3D97">
        <w:rPr>
          <w:color w:val="000000" w:themeColor="text1"/>
        </w:rPr>
        <w:t>the set of transitions to be introduced in future refinements</w:t>
      </w:r>
      <w:r w:rsidR="00E211A4" w:rsidRPr="008E3D97">
        <w:rPr>
          <w:color w:val="000000" w:themeColor="text1"/>
        </w:rPr>
        <w:t>. In the refinement</w:t>
      </w:r>
      <w:r w:rsidR="00126338" w:rsidRPr="008E3D97">
        <w:rPr>
          <w:color w:val="000000" w:themeColor="text1"/>
        </w:rPr>
        <w:t xml:space="preserve"> </w:t>
      </w:r>
      <w:r w:rsidR="00E211A4" w:rsidRPr="008E3D97">
        <w:rPr>
          <w:color w:val="000000" w:themeColor="text1"/>
        </w:rPr>
        <w:t xml:space="preserve">a preliminary macro-step is introduced which fires a specific set </w:t>
      </w:r>
      <w:proofErr w:type="spellStart"/>
      <w:r w:rsidR="00E211A4" w:rsidRPr="008E3D97">
        <w:rPr>
          <w:color w:val="000000" w:themeColor="text1"/>
        </w:rPr>
        <w:t>Tn</w:t>
      </w:r>
      <w:proofErr w:type="spellEnd"/>
      <w:r w:rsidR="00E211A4" w:rsidRPr="008E3D97">
        <w:rPr>
          <w:color w:val="000000" w:themeColor="text1"/>
        </w:rPr>
        <w:t xml:space="preserve"> of newly defined user transitions</w:t>
      </w:r>
      <w:r w:rsidR="00593F52" w:rsidRPr="008E3D97">
        <w:rPr>
          <w:color w:val="000000" w:themeColor="text1"/>
        </w:rPr>
        <w:t xml:space="preserve">. </w:t>
      </w:r>
      <w:r w:rsidR="00126338" w:rsidRPr="008E3D97">
        <w:rPr>
          <w:color w:val="000000" w:themeColor="text1"/>
        </w:rPr>
        <w:t xml:space="preserve">and </w:t>
      </w:r>
      <w:r w:rsidR="00593F52" w:rsidRPr="008E3D97">
        <w:rPr>
          <w:color w:val="000000" w:themeColor="text1"/>
        </w:rPr>
        <w:t>the future transitions is reduced correspondingly. In all cases Next cycle should not be enabled until all the user transitions that were enabled at the start of this macro-cycle have fired.</w:t>
      </w:r>
    </w:p>
    <w:p w14:paraId="4196C1DC" w14:textId="77777777" w:rsidR="00B909F2" w:rsidRDefault="00E211A4">
      <w:r>
        <w:rPr>
          <w:noProof/>
          <w:lang w:eastAsia="en-GB"/>
        </w:rPr>
        <w:drawing>
          <wp:inline distT="0" distB="0" distL="0" distR="0" wp14:anchorId="468C0920" wp14:editId="6A051500">
            <wp:extent cx="5270186" cy="2143594"/>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b="16504"/>
                    <a:stretch/>
                  </pic:blipFill>
                  <pic:spPr bwMode="auto">
                    <a:xfrm>
                      <a:off x="0" y="0"/>
                      <a:ext cx="5270500" cy="2143722"/>
                    </a:xfrm>
                    <a:prstGeom prst="rect">
                      <a:avLst/>
                    </a:prstGeom>
                    <a:noFill/>
                    <a:ln>
                      <a:noFill/>
                    </a:ln>
                    <a:extLst>
                      <a:ext uri="{53640926-AAD7-44D8-BBD7-CCE9431645EC}">
                        <a14:shadowObscured xmlns:a14="http://schemas.microsoft.com/office/drawing/2010/main"/>
                      </a:ext>
                    </a:extLst>
                  </pic:spPr>
                </pic:pic>
              </a:graphicData>
            </a:graphic>
          </wp:inline>
        </w:drawing>
      </w:r>
    </w:p>
    <w:p w14:paraId="13AC7522" w14:textId="77777777" w:rsidR="00B909F2" w:rsidRDefault="00B909F2"/>
    <w:p w14:paraId="4CD428B6" w14:textId="77777777" w:rsidR="001527A1" w:rsidRDefault="001527A1" w:rsidP="008E3D97">
      <w:pPr>
        <w:pStyle w:val="ListParagraph"/>
        <w:numPr>
          <w:ilvl w:val="0"/>
          <w:numId w:val="7"/>
        </w:numPr>
      </w:pPr>
      <w:r>
        <w:t>the guard for Next cycle is weakened in the refinement due to strengthening the guard for Enable T.</w:t>
      </w:r>
    </w:p>
    <w:p w14:paraId="0D256412" w14:textId="656D8066" w:rsidR="001B7885" w:rsidRDefault="001527A1" w:rsidP="008E3D97">
      <w:pPr>
        <w:pStyle w:val="ListParagraph"/>
        <w:numPr>
          <w:ilvl w:val="0"/>
          <w:numId w:val="7"/>
        </w:numPr>
      </w:pPr>
      <w:r>
        <w:t xml:space="preserve">Could the guard for Next cycle be done in such as way to avoid specific reference to </w:t>
      </w:r>
      <w:r w:rsidR="001B7885">
        <w:t>the enabled transitions?</w:t>
      </w:r>
      <w:r>
        <w:t xml:space="preserve"> E.g. Enabled = {} where enabled is a set of tokens for each of the enabled transitions. Unfortunately, the guard predicates for each user transition are specific to that transition so it is difficult to see how they can be converted into a generic set of tokens.</w:t>
      </w:r>
    </w:p>
    <w:p w14:paraId="3799F720" w14:textId="251595EE" w:rsidR="00FF0B9C" w:rsidRDefault="001B7885" w:rsidP="008E3D97">
      <w:pPr>
        <w:pStyle w:val="ListParagraph"/>
        <w:numPr>
          <w:ilvl w:val="0"/>
          <w:numId w:val="7"/>
        </w:numPr>
      </w:pPr>
      <w:r>
        <w:t xml:space="preserve">Could the transitions T be combined into a single event? (this would avoid the problem with the first approach of not waiting for completion). No because </w:t>
      </w:r>
      <w:r w:rsidR="00FF0B9C">
        <w:t>the selection of which transitions fire is dynamic depending on their guards.</w:t>
      </w:r>
      <w:r w:rsidR="003D1374">
        <w:t xml:space="preserve"> </w:t>
      </w:r>
    </w:p>
    <w:p w14:paraId="66AA7963" w14:textId="77777777" w:rsidR="001A453E" w:rsidRDefault="001A453E" w:rsidP="001A453E"/>
    <w:p w14:paraId="3B667651" w14:textId="64D5CC47" w:rsidR="001A453E" w:rsidRDefault="001A453E" w:rsidP="001A453E">
      <w:r>
        <w:t xml:space="preserve">A possible </w:t>
      </w:r>
      <w:proofErr w:type="gramStart"/>
      <w:r>
        <w:t>solution:-</w:t>
      </w:r>
      <w:proofErr w:type="gramEnd"/>
    </w:p>
    <w:p w14:paraId="1628C382" w14:textId="38485448" w:rsidR="003D1374" w:rsidRDefault="001A453E" w:rsidP="001A453E">
      <w:r>
        <w:t>We could generate an event for each combination of transitions. This will be ‘verbose’ but</w:t>
      </w:r>
      <w:r w:rsidR="003D1374">
        <w:t xml:space="preserve"> </w:t>
      </w:r>
      <w:r>
        <w:t>many</w:t>
      </w:r>
      <w:r w:rsidR="003D1374">
        <w:t xml:space="preserve"> combinations are not possible because of the event triggering mechanism</w:t>
      </w:r>
      <w:r>
        <w:t xml:space="preserve">. I.e. we only consume one trigger at a time and we can use this to reduce the combinations that we need events for. For each trigger, </w:t>
      </w:r>
      <w:r w:rsidR="003D1374">
        <w:t xml:space="preserve">we could </w:t>
      </w:r>
      <w:r>
        <w:t xml:space="preserve">generate </w:t>
      </w:r>
      <w:r w:rsidR="003D1374">
        <w:t>event</w:t>
      </w:r>
      <w:r>
        <w:t>s</w:t>
      </w:r>
      <w:r w:rsidR="003D1374">
        <w:t xml:space="preserve"> for </w:t>
      </w:r>
      <w:r>
        <w:t>all the</w:t>
      </w:r>
      <w:r w:rsidR="003D1374">
        <w:t xml:space="preserve"> combination</w:t>
      </w:r>
      <w:r>
        <w:t>s</w:t>
      </w:r>
      <w:r w:rsidR="003D1374">
        <w:t xml:space="preserve"> of transitions that </w:t>
      </w:r>
      <w:r>
        <w:t>are enabled</w:t>
      </w:r>
      <w:r w:rsidR="003D1374">
        <w:t xml:space="preserve"> by </w:t>
      </w:r>
      <w:r>
        <w:t>that</w:t>
      </w:r>
      <w:r w:rsidR="003D1374">
        <w:t xml:space="preserve"> trigger.</w:t>
      </w:r>
      <w:r>
        <w:t xml:space="preserve"> </w:t>
      </w:r>
      <w:r w:rsidR="003D1374">
        <w:t xml:space="preserve">  </w:t>
      </w:r>
      <w:r>
        <w:t>Then we also need events for all the combinations of transitions that are un-triggered.</w:t>
      </w:r>
    </w:p>
    <w:p w14:paraId="4E69EE18" w14:textId="6AC6C0DC" w:rsidR="0042124D" w:rsidRDefault="001A453E" w:rsidP="001A453E">
      <w:r>
        <w:t xml:space="preserve">Note that these combinations must be transitions in different parallel machines. When two transitions in the same </w:t>
      </w:r>
      <w:proofErr w:type="spellStart"/>
      <w:r>
        <w:t>statemachine</w:t>
      </w:r>
      <w:proofErr w:type="spellEnd"/>
      <w:r>
        <w:t xml:space="preserve"> </w:t>
      </w:r>
      <w:r w:rsidR="0042124D">
        <w:t>are triggered by the same trigger, only one of them can be taken at a time. If both are enabled, we could either make a choice based on priority, or enable both using the same flag. Whichever fires first will disable the other and enabled the next cycle. We need to provide a set of combinations for each of these alternative transitions, but exclude combinations that involve them both.</w:t>
      </w:r>
    </w:p>
    <w:p w14:paraId="5B87BC68" w14:textId="457F2C3A" w:rsidR="001A453E" w:rsidRDefault="001A453E" w:rsidP="00E01BDB">
      <w:r>
        <w:t xml:space="preserve">In a refinement we may </w:t>
      </w:r>
      <w:r w:rsidR="0042124D">
        <w:t xml:space="preserve">add a parallel state-machine with more transitions that use the same trigger. This would mean adding more combinations to the set of events covering that trigger. These events would refine the corresponding </w:t>
      </w:r>
      <w:r w:rsidR="00E01BDB">
        <w:t xml:space="preserve">combination </w:t>
      </w:r>
      <w:r w:rsidR="0042124D">
        <w:t xml:space="preserve">event without the new transition. </w:t>
      </w:r>
      <w:r w:rsidR="00E01BDB">
        <w:t>(</w:t>
      </w:r>
      <w:r w:rsidR="0042124D">
        <w:t>The event for the new transition alone would be a new event).</w:t>
      </w:r>
    </w:p>
    <w:p w14:paraId="3AD0893C" w14:textId="77777777" w:rsidR="00E01BDB" w:rsidRDefault="00E01BDB" w:rsidP="00E01BDB"/>
    <w:p w14:paraId="46C00BC8" w14:textId="77777777" w:rsidR="003B025D" w:rsidRDefault="003B025D" w:rsidP="00E01BDB">
      <w:r>
        <w:t xml:space="preserve">TBD: </w:t>
      </w:r>
    </w:p>
    <w:p w14:paraId="63132D23" w14:textId="270CE1CE" w:rsidR="003B025D" w:rsidRDefault="003B025D" w:rsidP="008E3D97">
      <w:pPr>
        <w:pStyle w:val="ListParagraph"/>
        <w:numPr>
          <w:ilvl w:val="0"/>
          <w:numId w:val="8"/>
        </w:numPr>
      </w:pPr>
      <w:r>
        <w:t>try this strategy in a small abstract example,</w:t>
      </w:r>
    </w:p>
    <w:p w14:paraId="17ED288B" w14:textId="27AD3B42" w:rsidR="003B025D" w:rsidRDefault="003B025D" w:rsidP="008E3D97">
      <w:pPr>
        <w:pStyle w:val="ListParagraph"/>
        <w:numPr>
          <w:ilvl w:val="0"/>
          <w:numId w:val="8"/>
        </w:numPr>
      </w:pPr>
      <w:r>
        <w:t xml:space="preserve">try this strategy in the </w:t>
      </w:r>
      <w:proofErr w:type="spellStart"/>
      <w:r>
        <w:t>SecBOT</w:t>
      </w:r>
      <w:proofErr w:type="spellEnd"/>
      <w:r>
        <w:t xml:space="preserve"> example (enhance the example to illustrate the point if necessary)</w:t>
      </w:r>
    </w:p>
    <w:p w14:paraId="6DDB61FD" w14:textId="77777777" w:rsidR="008E3D97" w:rsidRDefault="008E3D97" w:rsidP="008E3D97">
      <w:pPr>
        <w:rPr>
          <w:ins w:id="0" w:author="Colin Snook" w:date="2017-05-02T13:41:00Z"/>
        </w:rPr>
        <w:pPrChange w:id="1" w:author="Colin Snook" w:date="2017-05-02T13:40:00Z">
          <w:pPr>
            <w:pStyle w:val="ListParagraph"/>
            <w:numPr>
              <w:numId w:val="7"/>
            </w:numPr>
            <w:ind w:hanging="360"/>
          </w:pPr>
        </w:pPrChange>
      </w:pPr>
    </w:p>
    <w:p w14:paraId="023CEF34" w14:textId="77777777" w:rsidR="008E3D97" w:rsidRDefault="008E3D97" w:rsidP="008E3D97">
      <w:pPr>
        <w:rPr>
          <w:ins w:id="2" w:author="Colin Snook" w:date="2017-05-02T13:41:00Z"/>
        </w:rPr>
        <w:pPrChange w:id="3" w:author="Colin Snook" w:date="2017-05-02T13:40:00Z">
          <w:pPr>
            <w:pStyle w:val="ListParagraph"/>
            <w:numPr>
              <w:numId w:val="7"/>
            </w:numPr>
            <w:ind w:hanging="360"/>
          </w:pPr>
        </w:pPrChange>
      </w:pPr>
    </w:p>
    <w:p w14:paraId="13E874A5" w14:textId="3EEDC9F7" w:rsidR="008E3D97" w:rsidRDefault="008E3D97" w:rsidP="008E3D97">
      <w:pPr>
        <w:pStyle w:val="Heading2"/>
        <w:rPr>
          <w:ins w:id="4" w:author="Colin Snook" w:date="2017-05-02T13:42:00Z"/>
        </w:rPr>
        <w:pPrChange w:id="5" w:author="Colin Snook" w:date="2017-05-02T13:43:00Z">
          <w:pPr>
            <w:pStyle w:val="ListParagraph"/>
            <w:numPr>
              <w:numId w:val="7"/>
            </w:numPr>
            <w:ind w:hanging="360"/>
          </w:pPr>
        </w:pPrChange>
      </w:pPr>
      <w:ins w:id="6" w:author="Colin Snook" w:date="2017-05-02T13:41:00Z">
        <w:r>
          <w:t xml:space="preserve">Parallel Triggered Transitions </w:t>
        </w:r>
      </w:ins>
      <w:ins w:id="7" w:author="Colin Snook" w:date="2017-05-02T13:42:00Z">
        <w:r>
          <w:t>–</w:t>
        </w:r>
      </w:ins>
      <w:ins w:id="8" w:author="Colin Snook" w:date="2017-05-02T13:41:00Z">
        <w:r>
          <w:t xml:space="preserve"> Using </w:t>
        </w:r>
      </w:ins>
      <w:ins w:id="9" w:author="Colin Snook" w:date="2017-05-02T13:42:00Z">
        <w:r>
          <w:t>transition combinations approach</w:t>
        </w:r>
      </w:ins>
    </w:p>
    <w:p w14:paraId="2CC87B1D" w14:textId="4369E6EA" w:rsidR="008E3D97" w:rsidRPr="008E3D97" w:rsidRDefault="008E3D97" w:rsidP="008E3D97">
      <w:pPr>
        <w:rPr>
          <w:ins w:id="10" w:author="Colin Snook" w:date="2017-05-02T13:43:00Z"/>
        </w:rPr>
      </w:pPr>
      <w:ins w:id="11" w:author="Colin Snook" w:date="2017-05-02T13:43:00Z">
        <w:r w:rsidRPr="008E3D97">
          <w:drawing>
            <wp:anchor distT="0" distB="0" distL="114300" distR="114300" simplePos="0" relativeHeight="251661312" behindDoc="0" locked="0" layoutInCell="1" allowOverlap="1" wp14:anchorId="341CB75D" wp14:editId="45F4B374">
              <wp:simplePos x="0" y="0"/>
              <wp:positionH relativeFrom="column">
                <wp:posOffset>-63500</wp:posOffset>
              </wp:positionH>
              <wp:positionV relativeFrom="paragraph">
                <wp:posOffset>34925</wp:posOffset>
              </wp:positionV>
              <wp:extent cx="2205990" cy="2205990"/>
              <wp:effectExtent l="0" t="0" r="3810" b="3810"/>
              <wp:wrapTight wrapText="bothSides">
                <wp:wrapPolygon edited="0">
                  <wp:start x="0" y="0"/>
                  <wp:lineTo x="0" y="21389"/>
                  <wp:lineTo x="21389" y="21389"/>
                  <wp:lineTo x="21389"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05990" cy="2205990"/>
                      </a:xfrm>
                      <a:prstGeom prst="rect">
                        <a:avLst/>
                      </a:prstGeom>
                    </pic:spPr>
                  </pic:pic>
                </a:graphicData>
              </a:graphic>
              <wp14:sizeRelH relativeFrom="page">
                <wp14:pctWidth>0</wp14:pctWidth>
              </wp14:sizeRelH>
              <wp14:sizeRelV relativeFrom="page">
                <wp14:pctHeight>0</wp14:pctHeight>
              </wp14:sizeRelV>
            </wp:anchor>
          </w:drawing>
        </w:r>
        <w:r w:rsidRPr="008E3D97">
          <w:rPr>
            <w:lang w:val="en-US"/>
          </w:rPr>
          <w:t xml:space="preserve">T1 and T2 are both triggered by trigger </w:t>
        </w:r>
        <w:r w:rsidRPr="008E3D97">
          <w:rPr>
            <w:i/>
            <w:lang w:val="en-US"/>
            <w:rPrChange w:id="12" w:author="Colin Snook" w:date="2017-05-02T13:43:00Z">
              <w:rPr>
                <w:lang w:val="en-US"/>
              </w:rPr>
            </w:rPrChange>
          </w:rPr>
          <w:t>t</w:t>
        </w:r>
        <w:r w:rsidRPr="008E3D97">
          <w:rPr>
            <w:lang w:val="en-US"/>
          </w:rPr>
          <w:t xml:space="preserve">. </w:t>
        </w:r>
      </w:ins>
    </w:p>
    <w:p w14:paraId="46A78FCF" w14:textId="13819D63" w:rsidR="008E3D97" w:rsidRDefault="008E3D97" w:rsidP="008E3D97">
      <w:pPr>
        <w:rPr>
          <w:ins w:id="13" w:author="Colin Snook" w:date="2017-05-02T13:44:00Z"/>
          <w:lang w:val="en-US"/>
        </w:rPr>
      </w:pPr>
      <w:ins w:id="14" w:author="Colin Snook" w:date="2017-05-02T13:43:00Z">
        <w:r w:rsidRPr="008E3D97">
          <w:rPr>
            <w:lang w:val="en-US"/>
          </w:rPr>
          <w:t>They are in parallel state-machines so could be triggered together,</w:t>
        </w:r>
      </w:ins>
      <w:ins w:id="15" w:author="Colin Snook" w:date="2017-05-02T13:44:00Z">
        <w:r>
          <w:t xml:space="preserve"> </w:t>
        </w:r>
      </w:ins>
      <w:ins w:id="16" w:author="Colin Snook" w:date="2017-05-02T13:43:00Z">
        <w:r>
          <w:rPr>
            <w:lang w:val="en-US"/>
          </w:rPr>
          <w:t>o</w:t>
        </w:r>
        <w:r w:rsidRPr="008E3D97">
          <w:rPr>
            <w:lang w:val="en-US"/>
          </w:rPr>
          <w:t>r one at a time depending on other guards such as source state.</w:t>
        </w:r>
      </w:ins>
      <w:ins w:id="17" w:author="Colin Snook" w:date="2017-05-02T13:44:00Z">
        <w:r>
          <w:t xml:space="preserve"> </w:t>
        </w:r>
      </w:ins>
      <w:ins w:id="18" w:author="Colin Snook" w:date="2017-05-02T13:43:00Z">
        <w:r w:rsidRPr="008E3D97">
          <w:rPr>
            <w:lang w:val="en-US"/>
          </w:rPr>
          <w:t>We could represent these options as 3 events:</w:t>
        </w:r>
      </w:ins>
    </w:p>
    <w:p w14:paraId="6E7F87F3" w14:textId="77777777" w:rsidR="008E3D97" w:rsidRPr="008E3D97" w:rsidRDefault="008E3D97" w:rsidP="008E3D97">
      <w:pPr>
        <w:rPr>
          <w:ins w:id="19" w:author="Colin Snook" w:date="2017-05-02T13:43:00Z"/>
        </w:rPr>
      </w:pPr>
    </w:p>
    <w:p w14:paraId="2544D663" w14:textId="77777777" w:rsidR="008E3D97" w:rsidRPr="008E3D97" w:rsidRDefault="008E3D97" w:rsidP="008E3D97">
      <w:pPr>
        <w:rPr>
          <w:ins w:id="20" w:author="Colin Snook" w:date="2017-05-02T13:43:00Z"/>
        </w:rPr>
      </w:pPr>
      <w:ins w:id="21" w:author="Colin Snook" w:date="2017-05-02T13:43:00Z">
        <w:r w:rsidRPr="008E3D97">
          <w:rPr>
            <w:lang w:val="en-US"/>
          </w:rPr>
          <w:t xml:space="preserve">E1: [A &amp; ~C &amp; t]/ T1 </w:t>
        </w:r>
      </w:ins>
    </w:p>
    <w:p w14:paraId="5CE153CD" w14:textId="77777777" w:rsidR="008E3D97" w:rsidRPr="008E3D97" w:rsidRDefault="008E3D97" w:rsidP="008E3D97">
      <w:pPr>
        <w:rPr>
          <w:ins w:id="22" w:author="Colin Snook" w:date="2017-05-02T13:43:00Z"/>
        </w:rPr>
      </w:pPr>
      <w:ins w:id="23" w:author="Colin Snook" w:date="2017-05-02T13:43:00Z">
        <w:r w:rsidRPr="008E3D97">
          <w:rPr>
            <w:lang w:val="en-US"/>
          </w:rPr>
          <w:t>E2: [~A &amp; C &amp; t]/ T2</w:t>
        </w:r>
      </w:ins>
    </w:p>
    <w:p w14:paraId="4B58D662" w14:textId="77777777" w:rsidR="008E3D97" w:rsidRPr="008E3D97" w:rsidRDefault="008E3D97" w:rsidP="008E3D97">
      <w:pPr>
        <w:rPr>
          <w:ins w:id="24" w:author="Colin Snook" w:date="2017-05-02T13:43:00Z"/>
        </w:rPr>
      </w:pPr>
      <w:ins w:id="25" w:author="Colin Snook" w:date="2017-05-02T13:43:00Z">
        <w:r w:rsidRPr="008E3D97">
          <w:rPr>
            <w:lang w:val="en-US"/>
          </w:rPr>
          <w:t>E3: [A &amp; C &amp; t]/ (T1 || T2)</w:t>
        </w:r>
      </w:ins>
    </w:p>
    <w:p w14:paraId="2A25518F" w14:textId="5981E7FA" w:rsidR="008E3D97" w:rsidRDefault="008E3D97" w:rsidP="008E3D97">
      <w:pPr>
        <w:rPr>
          <w:ins w:id="26" w:author="Colin Snook" w:date="2017-05-02T13:44:00Z"/>
          <w:i/>
          <w:iCs/>
          <w:lang w:val="en-US"/>
        </w:rPr>
      </w:pPr>
      <w:ins w:id="27" w:author="Colin Snook" w:date="2017-05-02T13:43:00Z">
        <w:r w:rsidRPr="008E3D97">
          <w:rPr>
            <w:i/>
            <w:iCs/>
            <w:lang w:val="en-US"/>
          </w:rPr>
          <w:t xml:space="preserve">(The reason for explicitly modelling T1 || T2 rather than allowing them to fire in non-deterministic </w:t>
        </w:r>
        <w:proofErr w:type="gramStart"/>
        <w:r w:rsidRPr="008E3D97">
          <w:rPr>
            <w:i/>
            <w:iCs/>
            <w:lang w:val="en-US"/>
          </w:rPr>
          <w:t>order,  has</w:t>
        </w:r>
        <w:proofErr w:type="gramEnd"/>
        <w:r w:rsidRPr="008E3D97">
          <w:rPr>
            <w:i/>
            <w:iCs/>
            <w:lang w:val="en-US"/>
          </w:rPr>
          <w:t xml:space="preserve"> to do with the difficulty of refining SCXML semantics and is discussed </w:t>
        </w:r>
      </w:ins>
      <w:ins w:id="28" w:author="Colin Snook" w:date="2017-05-02T13:44:00Z">
        <w:r>
          <w:rPr>
            <w:i/>
            <w:iCs/>
            <w:lang w:val="en-US"/>
          </w:rPr>
          <w:t>above</w:t>
        </w:r>
      </w:ins>
      <w:ins w:id="29" w:author="Colin Snook" w:date="2017-05-02T13:43:00Z">
        <w:r w:rsidRPr="008E3D97">
          <w:rPr>
            <w:i/>
            <w:iCs/>
            <w:lang w:val="en-US"/>
          </w:rPr>
          <w:t>).</w:t>
        </w:r>
      </w:ins>
    </w:p>
    <w:p w14:paraId="579063D4" w14:textId="176384C3" w:rsidR="008E3D97" w:rsidRDefault="008E3D97" w:rsidP="008E3D97">
      <w:pPr>
        <w:rPr>
          <w:ins w:id="30" w:author="Colin Snook" w:date="2017-05-02T13:44:00Z"/>
          <w:i/>
          <w:iCs/>
          <w:lang w:val="en-US"/>
        </w:rPr>
      </w:pPr>
      <w:ins w:id="31" w:author="Colin Snook" w:date="2017-05-02T13:44:00Z">
        <w:r w:rsidRPr="008E3D97">
          <w:drawing>
            <wp:anchor distT="0" distB="0" distL="114300" distR="114300" simplePos="0" relativeHeight="251662336" behindDoc="0" locked="0" layoutInCell="1" allowOverlap="1" wp14:anchorId="4F0F39A3" wp14:editId="3BEECE92">
              <wp:simplePos x="0" y="0"/>
              <wp:positionH relativeFrom="column">
                <wp:posOffset>3175</wp:posOffset>
              </wp:positionH>
              <wp:positionV relativeFrom="paragraph">
                <wp:posOffset>175895</wp:posOffset>
              </wp:positionV>
              <wp:extent cx="2219325" cy="2200910"/>
              <wp:effectExtent l="0" t="0" r="0" b="8890"/>
              <wp:wrapTight wrapText="bothSides">
                <wp:wrapPolygon edited="0">
                  <wp:start x="0" y="0"/>
                  <wp:lineTo x="0" y="21438"/>
                  <wp:lineTo x="21260" y="21438"/>
                  <wp:lineTo x="21260"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219325" cy="2200910"/>
                      </a:xfrm>
                      <a:prstGeom prst="rect">
                        <a:avLst/>
                      </a:prstGeom>
                    </pic:spPr>
                  </pic:pic>
                </a:graphicData>
              </a:graphic>
              <wp14:sizeRelH relativeFrom="page">
                <wp14:pctWidth>0</wp14:pctWidth>
              </wp14:sizeRelH>
              <wp14:sizeRelV relativeFrom="page">
                <wp14:pctHeight>0</wp14:pctHeight>
              </wp14:sizeRelV>
            </wp:anchor>
          </w:drawing>
        </w:r>
      </w:ins>
    </w:p>
    <w:p w14:paraId="2B344C54" w14:textId="5874EEF3" w:rsidR="008E3D97" w:rsidRDefault="008E3D97" w:rsidP="008E3D97">
      <w:pPr>
        <w:rPr>
          <w:ins w:id="32" w:author="Colin Snook" w:date="2017-05-02T13:45:00Z"/>
          <w:lang w:val="en-US"/>
        </w:rPr>
      </w:pPr>
      <w:ins w:id="33" w:author="Colin Snook" w:date="2017-05-02T13:45:00Z">
        <w:r w:rsidRPr="008E3D97">
          <w:rPr>
            <w:lang w:val="en-US"/>
          </w:rPr>
          <w:t xml:space="preserve">In a refinement, another parallel transition T3, also triggered by </w:t>
        </w:r>
        <w:r w:rsidRPr="008E3D97">
          <w:rPr>
            <w:i/>
            <w:lang w:val="en-US"/>
            <w:rPrChange w:id="34" w:author="Colin Snook" w:date="2017-05-02T13:45:00Z">
              <w:rPr>
                <w:lang w:val="en-US"/>
              </w:rPr>
            </w:rPrChange>
          </w:rPr>
          <w:t>t</w:t>
        </w:r>
        <w:r w:rsidRPr="008E3D97">
          <w:rPr>
            <w:lang w:val="en-US"/>
          </w:rPr>
          <w:t>, is added.  It may also fire independently or in combination with the other parallel triggered transitions.</w:t>
        </w:r>
        <w:r>
          <w:t xml:space="preserve"> </w:t>
        </w:r>
        <w:r w:rsidRPr="008E3D97">
          <w:rPr>
            <w:lang w:val="en-US"/>
          </w:rPr>
          <w:t>We need to add all of these options as a further 4 events</w:t>
        </w:r>
      </w:ins>
      <w:ins w:id="35" w:author="Colin Snook" w:date="2017-05-02T13:47:00Z">
        <w:r>
          <w:rPr>
            <w:lang w:val="en-US"/>
          </w:rPr>
          <w:t>. T3 alone refines skip while the other combinations are a case splitting of the three abstract events</w:t>
        </w:r>
      </w:ins>
      <w:ins w:id="36" w:author="Colin Snook" w:date="2017-05-02T13:45:00Z">
        <w:r w:rsidRPr="008E3D97">
          <w:rPr>
            <w:lang w:val="en-US"/>
          </w:rPr>
          <w:t>:</w:t>
        </w:r>
      </w:ins>
    </w:p>
    <w:p w14:paraId="0166D67B" w14:textId="77777777" w:rsidR="008E3D97" w:rsidRPr="008E3D97" w:rsidRDefault="008E3D97" w:rsidP="008E3D97">
      <w:pPr>
        <w:rPr>
          <w:ins w:id="37" w:author="Colin Snook" w:date="2017-05-02T13:45:00Z"/>
        </w:rPr>
      </w:pPr>
    </w:p>
    <w:p w14:paraId="10610C0F" w14:textId="77777777" w:rsidR="008E3D97" w:rsidRPr="008E3D97" w:rsidRDefault="008E3D97" w:rsidP="008E3D97">
      <w:pPr>
        <w:rPr>
          <w:ins w:id="38" w:author="Colin Snook" w:date="2017-05-02T13:45:00Z"/>
        </w:rPr>
      </w:pPr>
      <w:ins w:id="39" w:author="Colin Snook" w:date="2017-05-02T13:45:00Z">
        <w:r w:rsidRPr="008E3D97">
          <w:rPr>
            <w:lang w:val="en-US"/>
          </w:rPr>
          <w:t xml:space="preserve">E1: [A &amp; ~C &amp; ~E </w:t>
        </w:r>
        <w:proofErr w:type="gramStart"/>
        <w:r w:rsidRPr="008E3D97">
          <w:rPr>
            <w:lang w:val="en-US"/>
          </w:rPr>
          <w:t>&amp;  t</w:t>
        </w:r>
        <w:proofErr w:type="gramEnd"/>
        <w:r w:rsidRPr="008E3D97">
          <w:rPr>
            <w:lang w:val="en-US"/>
          </w:rPr>
          <w:t xml:space="preserve">]/ T1 </w:t>
        </w:r>
      </w:ins>
    </w:p>
    <w:p w14:paraId="7618513F" w14:textId="77777777" w:rsidR="008E3D97" w:rsidRPr="008E3D97" w:rsidRDefault="008E3D97" w:rsidP="008E3D97">
      <w:pPr>
        <w:rPr>
          <w:ins w:id="40" w:author="Colin Snook" w:date="2017-05-02T13:45:00Z"/>
        </w:rPr>
      </w:pPr>
      <w:ins w:id="41" w:author="Colin Snook" w:date="2017-05-02T13:45:00Z">
        <w:r w:rsidRPr="008E3D97">
          <w:rPr>
            <w:lang w:val="en-US"/>
          </w:rPr>
          <w:t>E2: [~A &amp; C &amp; ~E &amp; t]/ T2</w:t>
        </w:r>
      </w:ins>
    </w:p>
    <w:p w14:paraId="7D3D7B6F" w14:textId="0810FFBA" w:rsidR="008E3D97" w:rsidRDefault="008E3D97" w:rsidP="008E3D97">
      <w:pPr>
        <w:rPr>
          <w:ins w:id="42" w:author="Colin Snook" w:date="2017-05-02T13:48:00Z"/>
        </w:rPr>
      </w:pPr>
      <w:ins w:id="43" w:author="Colin Snook" w:date="2017-05-02T13:45:00Z">
        <w:r w:rsidRPr="008E3D97">
          <w:rPr>
            <w:lang w:val="en-US"/>
          </w:rPr>
          <w:t>E3: [A &amp; C &amp; ~E &amp; t]/ (T1 || T2)</w:t>
        </w:r>
      </w:ins>
    </w:p>
    <w:p w14:paraId="0B1CAFBB" w14:textId="77777777" w:rsidR="008E3D97" w:rsidRPr="008E3D97" w:rsidRDefault="008E3D97" w:rsidP="008E3D97">
      <w:pPr>
        <w:rPr>
          <w:ins w:id="44" w:author="Colin Snook" w:date="2017-05-02T13:46:00Z"/>
          <w:rPrChange w:id="45" w:author="Colin Snook" w:date="2017-05-02T13:48:00Z">
            <w:rPr>
              <w:ins w:id="46" w:author="Colin Snook" w:date="2017-05-02T13:46:00Z"/>
              <w:lang w:val="en-US"/>
            </w:rPr>
          </w:rPrChange>
        </w:rPr>
      </w:pPr>
    </w:p>
    <w:p w14:paraId="5F8950A4" w14:textId="77777777" w:rsidR="008E3D97" w:rsidRPr="008E3D97" w:rsidRDefault="008E3D97" w:rsidP="008E3D97">
      <w:pPr>
        <w:rPr>
          <w:ins w:id="47" w:author="Colin Snook" w:date="2017-05-02T13:45:00Z"/>
        </w:rPr>
      </w:pPr>
      <w:ins w:id="48" w:author="Colin Snook" w:date="2017-05-02T13:45:00Z">
        <w:r w:rsidRPr="008E3D97">
          <w:rPr>
            <w:lang w:val="en-US"/>
          </w:rPr>
          <w:t>E4: [~A &amp; ~C &amp; E &amp; t]/ T3</w:t>
        </w:r>
      </w:ins>
    </w:p>
    <w:p w14:paraId="31E78463" w14:textId="6E51AAD4" w:rsidR="008E3D97" w:rsidRPr="008E3D97" w:rsidRDefault="008E3D97" w:rsidP="008E3D97">
      <w:pPr>
        <w:rPr>
          <w:ins w:id="49" w:author="Colin Snook" w:date="2017-05-02T13:45:00Z"/>
        </w:rPr>
      </w:pPr>
      <w:ins w:id="50" w:author="Colin Snook" w:date="2017-05-02T13:45:00Z">
        <w:r w:rsidRPr="008E3D97">
          <w:rPr>
            <w:lang w:val="en-US"/>
          </w:rPr>
          <w:t xml:space="preserve">E5: [A &amp; ~C &amp; E &amp; t]/ (T1 || T3) </w:t>
        </w:r>
        <w:r w:rsidRPr="008E3D97">
          <w:rPr>
            <w:lang w:val="en-US"/>
          </w:rPr>
          <w:tab/>
        </w:r>
      </w:ins>
      <w:ins w:id="51" w:author="Colin Snook" w:date="2017-05-02T13:48:00Z">
        <w:r>
          <w:rPr>
            <w:lang w:val="en-US"/>
          </w:rPr>
          <w:tab/>
        </w:r>
      </w:ins>
      <w:ins w:id="52" w:author="Colin Snook" w:date="2017-05-02T13:45:00Z">
        <w:r w:rsidRPr="008E3D97">
          <w:rPr>
            <w:lang w:val="en-US"/>
          </w:rPr>
          <w:t>(refines E1)</w:t>
        </w:r>
      </w:ins>
    </w:p>
    <w:p w14:paraId="19CE9785" w14:textId="502494C4" w:rsidR="008E3D97" w:rsidRPr="008E3D97" w:rsidRDefault="008E3D97" w:rsidP="008E3D97">
      <w:pPr>
        <w:rPr>
          <w:ins w:id="53" w:author="Colin Snook" w:date="2017-05-02T13:45:00Z"/>
        </w:rPr>
      </w:pPr>
      <w:ins w:id="54" w:author="Colin Snook" w:date="2017-05-02T13:45:00Z">
        <w:r w:rsidRPr="008E3D97">
          <w:rPr>
            <w:lang w:val="en-US"/>
          </w:rPr>
          <w:t>E6: [~A &amp; C &amp; E &amp; t]/ (T2 || T</w:t>
        </w:r>
        <w:proofErr w:type="gramStart"/>
        <w:r w:rsidRPr="008E3D97">
          <w:rPr>
            <w:lang w:val="en-US"/>
          </w:rPr>
          <w:t>3 )</w:t>
        </w:r>
        <w:proofErr w:type="gramEnd"/>
        <w:r w:rsidRPr="008E3D97">
          <w:rPr>
            <w:lang w:val="en-US"/>
          </w:rPr>
          <w:tab/>
        </w:r>
      </w:ins>
      <w:ins w:id="55" w:author="Colin Snook" w:date="2017-05-02T13:46:00Z">
        <w:r>
          <w:rPr>
            <w:lang w:val="en-US"/>
          </w:rPr>
          <w:tab/>
        </w:r>
      </w:ins>
      <w:ins w:id="56" w:author="Colin Snook" w:date="2017-05-02T13:45:00Z">
        <w:r w:rsidRPr="008E3D97">
          <w:rPr>
            <w:lang w:val="en-US"/>
          </w:rPr>
          <w:t>(refines E2)</w:t>
        </w:r>
      </w:ins>
    </w:p>
    <w:p w14:paraId="25977CB8" w14:textId="77777777" w:rsidR="008E3D97" w:rsidRDefault="008E3D97" w:rsidP="008E3D97">
      <w:pPr>
        <w:rPr>
          <w:ins w:id="57" w:author="Colin Snook" w:date="2017-05-02T13:46:00Z"/>
          <w:lang w:val="en-US"/>
        </w:rPr>
      </w:pPr>
      <w:ins w:id="58" w:author="Colin Snook" w:date="2017-05-02T13:45:00Z">
        <w:r w:rsidRPr="008E3D97">
          <w:rPr>
            <w:lang w:val="en-US"/>
          </w:rPr>
          <w:t xml:space="preserve">E7: [A &amp; C &amp; E &amp; t]/ (T1 || T2 || T3) </w:t>
        </w:r>
        <w:r w:rsidRPr="008E3D97">
          <w:rPr>
            <w:lang w:val="en-US"/>
          </w:rPr>
          <w:tab/>
          <w:t>(refines E3)</w:t>
        </w:r>
      </w:ins>
    </w:p>
    <w:p w14:paraId="5EFB9848" w14:textId="77777777" w:rsidR="008E3D97" w:rsidRPr="008E3D97" w:rsidRDefault="008E3D97" w:rsidP="008E3D97">
      <w:pPr>
        <w:rPr>
          <w:ins w:id="59" w:author="Colin Snook" w:date="2017-05-02T13:45:00Z"/>
        </w:rPr>
      </w:pPr>
    </w:p>
    <w:p w14:paraId="3F98698C" w14:textId="77777777" w:rsidR="008E3D97" w:rsidRPr="008E3D97" w:rsidRDefault="008E3D97" w:rsidP="008E3D97">
      <w:pPr>
        <w:rPr>
          <w:ins w:id="60" w:author="Colin Snook" w:date="2017-05-02T13:45:00Z"/>
        </w:rPr>
      </w:pPr>
      <w:ins w:id="61" w:author="Colin Snook" w:date="2017-05-02T13:45:00Z">
        <w:r w:rsidRPr="008E3D97">
          <w:rPr>
            <w:lang w:val="en-US"/>
          </w:rPr>
          <w:t xml:space="preserve">In all </w:t>
        </w:r>
        <w:proofErr w:type="gramStart"/>
        <w:r w:rsidRPr="008E3D97">
          <w:rPr>
            <w:lang w:val="en-US"/>
          </w:rPr>
          <w:t>cases</w:t>
        </w:r>
        <w:proofErr w:type="gramEnd"/>
        <w:r w:rsidRPr="008E3D97">
          <w:rPr>
            <w:lang w:val="en-US"/>
          </w:rPr>
          <w:t xml:space="preserve"> additional clauses are added to guards hence strengthening them.</w:t>
        </w:r>
      </w:ins>
    </w:p>
    <w:p w14:paraId="5952B2DA" w14:textId="62FF060D" w:rsidR="008E3D97" w:rsidRPr="008E3D97" w:rsidRDefault="008E3D97" w:rsidP="008E3D97">
      <w:pPr>
        <w:rPr>
          <w:ins w:id="62" w:author="Colin Snook" w:date="2017-05-02T13:43:00Z"/>
        </w:rPr>
      </w:pPr>
    </w:p>
    <w:p w14:paraId="12C18762" w14:textId="5679DA1B" w:rsidR="008E3D97" w:rsidRPr="008E3D97" w:rsidRDefault="008E3D97" w:rsidP="008E3D97">
      <w:pPr>
        <w:rPr>
          <w:ins w:id="63" w:author="Colin Snook" w:date="2017-05-02T13:41:00Z"/>
        </w:rPr>
        <w:pPrChange w:id="64" w:author="Colin Snook" w:date="2017-05-02T13:42:00Z">
          <w:pPr>
            <w:pStyle w:val="ListParagraph"/>
            <w:numPr>
              <w:numId w:val="7"/>
            </w:numPr>
            <w:ind w:hanging="360"/>
          </w:pPr>
        </w:pPrChange>
      </w:pPr>
    </w:p>
    <w:p w14:paraId="5D9439C0" w14:textId="6384F4EA" w:rsidR="008E3D97" w:rsidRPr="008E3D97" w:rsidRDefault="008E3D97" w:rsidP="008E3D97">
      <w:pPr>
        <w:rPr>
          <w:ins w:id="65" w:author="Colin Snook" w:date="2017-05-02T13:49:00Z"/>
        </w:rPr>
      </w:pPr>
      <w:ins w:id="66" w:author="Colin Snook" w:date="2017-05-02T13:41:00Z">
        <w:r w:rsidRPr="008E3D97">
          <w:drawing>
            <wp:anchor distT="0" distB="0" distL="114300" distR="114300" simplePos="0" relativeHeight="251663360" behindDoc="0" locked="0" layoutInCell="1" allowOverlap="1" wp14:anchorId="04538331" wp14:editId="67CC0812">
              <wp:simplePos x="0" y="0"/>
              <wp:positionH relativeFrom="column">
                <wp:posOffset>3175</wp:posOffset>
              </wp:positionH>
              <wp:positionV relativeFrom="paragraph">
                <wp:posOffset>0</wp:posOffset>
              </wp:positionV>
              <wp:extent cx="2030616" cy="2239199"/>
              <wp:effectExtent l="0" t="0" r="1905" b="0"/>
              <wp:wrapTight wrapText="bothSides">
                <wp:wrapPolygon edited="0">
                  <wp:start x="0" y="0"/>
                  <wp:lineTo x="0" y="21318"/>
                  <wp:lineTo x="21350" y="21318"/>
                  <wp:lineTo x="21350" y="0"/>
                  <wp:lineTo x="0"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30616" cy="2239199"/>
                      </a:xfrm>
                      <a:prstGeom prst="rect">
                        <a:avLst/>
                      </a:prstGeom>
                    </pic:spPr>
                  </pic:pic>
                </a:graphicData>
              </a:graphic>
              <wp14:sizeRelH relativeFrom="page">
                <wp14:pctWidth>0</wp14:pctWidth>
              </wp14:sizeRelH>
              <wp14:sizeRelV relativeFrom="page">
                <wp14:pctHeight>0</wp14:pctHeight>
              </wp14:sizeRelV>
            </wp:anchor>
          </w:drawing>
        </w:r>
      </w:ins>
      <w:ins w:id="67" w:author="Colin Snook" w:date="2017-05-02T13:49:00Z">
        <w:r w:rsidRPr="008E3D97">
          <w:rPr>
            <w:lang w:val="en-US"/>
          </w:rPr>
          <w:t xml:space="preserve">In </w:t>
        </w:r>
        <w:r w:rsidR="00657B8A">
          <w:rPr>
            <w:lang w:val="en-US"/>
          </w:rPr>
          <w:t>a further</w:t>
        </w:r>
        <w:r w:rsidRPr="008E3D97">
          <w:rPr>
            <w:lang w:val="en-US"/>
          </w:rPr>
          <w:t xml:space="preserve"> </w:t>
        </w:r>
        <w:proofErr w:type="gramStart"/>
        <w:r w:rsidRPr="008E3D97">
          <w:rPr>
            <w:lang w:val="en-US"/>
          </w:rPr>
          <w:t>refinement</w:t>
        </w:r>
        <w:proofErr w:type="gramEnd"/>
        <w:r w:rsidRPr="008E3D97">
          <w:rPr>
            <w:lang w:val="en-US"/>
          </w:rPr>
          <w:t xml:space="preserve"> a preliminary step T4 is added to T3 which strengths the guard of T3. Note that T4 cannot fire with any of T1-3 because it is not triggered by t.</w:t>
        </w:r>
      </w:ins>
    </w:p>
    <w:p w14:paraId="2540583A" w14:textId="77777777" w:rsidR="00657B8A" w:rsidRDefault="008E3D97" w:rsidP="008E3D97">
      <w:pPr>
        <w:rPr>
          <w:ins w:id="68" w:author="Colin Snook" w:date="2017-05-02T13:50:00Z"/>
          <w:lang w:val="en-US"/>
        </w:rPr>
      </w:pPr>
      <w:ins w:id="69" w:author="Colin Snook" w:date="2017-05-02T13:49:00Z">
        <w:r w:rsidRPr="008E3D97">
          <w:rPr>
            <w:lang w:val="en-US"/>
          </w:rPr>
          <w:t>We need to strengthen the guard of all the ev</w:t>
        </w:r>
        <w:r w:rsidR="00657B8A">
          <w:rPr>
            <w:lang w:val="en-US"/>
          </w:rPr>
          <w:t>ents involving T3 to ensure they are</w:t>
        </w:r>
        <w:r w:rsidRPr="008E3D97">
          <w:rPr>
            <w:lang w:val="en-US"/>
          </w:rPr>
          <w:t xml:space="preserve"> not enabled until after T4. </w:t>
        </w:r>
      </w:ins>
    </w:p>
    <w:p w14:paraId="0CC278E8" w14:textId="77777777" w:rsidR="00657B8A" w:rsidRDefault="00657B8A" w:rsidP="008E3D97">
      <w:pPr>
        <w:rPr>
          <w:ins w:id="70" w:author="Colin Snook" w:date="2017-05-02T13:50:00Z"/>
          <w:lang w:val="en-US"/>
        </w:rPr>
      </w:pPr>
    </w:p>
    <w:p w14:paraId="1A785BDC" w14:textId="30858169" w:rsidR="008E3D97" w:rsidRDefault="008E3D97" w:rsidP="008E3D97">
      <w:pPr>
        <w:rPr>
          <w:ins w:id="71" w:author="Colin Snook" w:date="2017-05-02T13:50:00Z"/>
          <w:lang w:val="en-US"/>
        </w:rPr>
      </w:pPr>
      <w:proofErr w:type="gramStart"/>
      <w:ins w:id="72" w:author="Colin Snook" w:date="2017-05-02T13:49:00Z">
        <w:r w:rsidRPr="008E3D97">
          <w:rPr>
            <w:lang w:val="en-US"/>
          </w:rPr>
          <w:t>Unfortunately</w:t>
        </w:r>
        <w:proofErr w:type="gramEnd"/>
        <w:r w:rsidRPr="008E3D97">
          <w:rPr>
            <w:lang w:val="en-US"/>
          </w:rPr>
          <w:t xml:space="preserve"> this means that T1 and T2 have more scenarios where they can fire without T3. I.e. we should also weaken the guards of events that don’t involve T3:</w:t>
        </w:r>
      </w:ins>
    </w:p>
    <w:p w14:paraId="4BD91072" w14:textId="77777777" w:rsidR="00657B8A" w:rsidRPr="008E3D97" w:rsidRDefault="00657B8A" w:rsidP="008E3D97">
      <w:pPr>
        <w:rPr>
          <w:ins w:id="73" w:author="Colin Snook" w:date="2017-05-02T13:49:00Z"/>
        </w:rPr>
      </w:pPr>
    </w:p>
    <w:p w14:paraId="1668C9FC" w14:textId="15F63565" w:rsidR="008E3D97" w:rsidRPr="008E3D97" w:rsidRDefault="008E3D97" w:rsidP="008E3D97">
      <w:pPr>
        <w:rPr>
          <w:ins w:id="74" w:author="Colin Snook" w:date="2017-05-02T13:49:00Z"/>
        </w:rPr>
      </w:pPr>
      <w:ins w:id="75" w:author="Colin Snook" w:date="2017-05-02T13:49:00Z">
        <w:r w:rsidRPr="008E3D97">
          <w:rPr>
            <w:lang w:val="en-US"/>
          </w:rPr>
          <w:t xml:space="preserve">E1: [A &amp; ~C &amp; ~E2 </w:t>
        </w:r>
        <w:proofErr w:type="gramStart"/>
        <w:r w:rsidRPr="008E3D97">
          <w:rPr>
            <w:lang w:val="en-US"/>
          </w:rPr>
          <w:t>&amp;  t</w:t>
        </w:r>
        <w:proofErr w:type="gramEnd"/>
        <w:r w:rsidRPr="008E3D97">
          <w:rPr>
            <w:lang w:val="en-US"/>
          </w:rPr>
          <w:t xml:space="preserve">]/ T1 </w:t>
        </w:r>
      </w:ins>
      <w:ins w:id="76" w:author="Colin Snook" w:date="2017-05-02T13:50:00Z">
        <w:r w:rsidR="00657B8A">
          <w:rPr>
            <w:lang w:val="en-US"/>
          </w:rPr>
          <w:tab/>
        </w:r>
        <w:r w:rsidR="00657B8A">
          <w:rPr>
            <w:lang w:val="en-US"/>
          </w:rPr>
          <w:tab/>
          <w:t>(NOT A REFINEM</w:t>
        </w:r>
      </w:ins>
      <w:ins w:id="77" w:author="Colin Snook" w:date="2017-05-02T13:51:00Z">
        <w:r w:rsidR="00657B8A">
          <w:rPr>
            <w:lang w:val="en-US"/>
          </w:rPr>
          <w:t>E</w:t>
        </w:r>
      </w:ins>
      <w:ins w:id="78" w:author="Colin Snook" w:date="2017-05-02T13:50:00Z">
        <w:r w:rsidR="00657B8A">
          <w:rPr>
            <w:lang w:val="en-US"/>
          </w:rPr>
          <w:t>NT)</w:t>
        </w:r>
      </w:ins>
    </w:p>
    <w:p w14:paraId="4D1991D4" w14:textId="6EE0E62F" w:rsidR="008E3D97" w:rsidRPr="008E3D97" w:rsidRDefault="008E3D97" w:rsidP="008E3D97">
      <w:pPr>
        <w:rPr>
          <w:ins w:id="79" w:author="Colin Snook" w:date="2017-05-02T13:49:00Z"/>
        </w:rPr>
      </w:pPr>
      <w:ins w:id="80" w:author="Colin Snook" w:date="2017-05-02T13:49:00Z">
        <w:r w:rsidRPr="008E3D97">
          <w:rPr>
            <w:lang w:val="en-US"/>
          </w:rPr>
          <w:t>E2: [~A &amp; C &amp; ~E2 &amp; t]/ T2</w:t>
        </w:r>
      </w:ins>
      <w:ins w:id="81" w:author="Colin Snook" w:date="2017-05-02T13:51:00Z">
        <w:r w:rsidR="00657B8A">
          <w:rPr>
            <w:lang w:val="en-US"/>
          </w:rPr>
          <w:tab/>
        </w:r>
        <w:r w:rsidR="00657B8A">
          <w:rPr>
            <w:lang w:val="en-US"/>
          </w:rPr>
          <w:tab/>
        </w:r>
        <w:r w:rsidR="00657B8A">
          <w:rPr>
            <w:lang w:val="en-US"/>
          </w:rPr>
          <w:tab/>
        </w:r>
        <w:r w:rsidR="00657B8A">
          <w:rPr>
            <w:lang w:val="en-US"/>
          </w:rPr>
          <w:t>(NOT A REFINEMENT)</w:t>
        </w:r>
      </w:ins>
    </w:p>
    <w:p w14:paraId="68FC3E37" w14:textId="3738B3C0" w:rsidR="008E3D97" w:rsidRPr="008E3D97" w:rsidRDefault="008E3D97" w:rsidP="008E3D97">
      <w:pPr>
        <w:rPr>
          <w:ins w:id="82" w:author="Colin Snook" w:date="2017-05-02T13:49:00Z"/>
        </w:rPr>
      </w:pPr>
      <w:ins w:id="83" w:author="Colin Snook" w:date="2017-05-02T13:49:00Z">
        <w:r w:rsidRPr="008E3D97">
          <w:rPr>
            <w:lang w:val="en-US"/>
          </w:rPr>
          <w:t>E3: [A &amp; C &amp; ~E2 &amp; t]/ (T1 || T2)</w:t>
        </w:r>
      </w:ins>
      <w:ins w:id="84" w:author="Colin Snook" w:date="2017-05-02T13:51:00Z">
        <w:r w:rsidR="00657B8A" w:rsidRPr="00657B8A">
          <w:rPr>
            <w:lang w:val="en-US"/>
          </w:rPr>
          <w:t xml:space="preserve"> </w:t>
        </w:r>
        <w:r w:rsidR="00657B8A">
          <w:rPr>
            <w:lang w:val="en-US"/>
          </w:rPr>
          <w:tab/>
        </w:r>
        <w:r w:rsidR="00657B8A">
          <w:rPr>
            <w:lang w:val="en-US"/>
          </w:rPr>
          <w:tab/>
          <w:t>(NOT A REFINEMENT)</w:t>
        </w:r>
      </w:ins>
    </w:p>
    <w:p w14:paraId="2FEBB9C5" w14:textId="77777777" w:rsidR="008E3D97" w:rsidRPr="008E3D97" w:rsidRDefault="008E3D97" w:rsidP="008E3D97">
      <w:pPr>
        <w:rPr>
          <w:ins w:id="85" w:author="Colin Snook" w:date="2017-05-02T13:49:00Z"/>
        </w:rPr>
      </w:pPr>
      <w:ins w:id="86" w:author="Colin Snook" w:date="2017-05-02T13:49:00Z">
        <w:r w:rsidRPr="008E3D97">
          <w:rPr>
            <w:lang w:val="en-US"/>
          </w:rPr>
          <w:t>E4: [~A &amp; ~C &amp; E2 &amp; t]/ T3</w:t>
        </w:r>
      </w:ins>
    </w:p>
    <w:p w14:paraId="014282BA" w14:textId="77777777" w:rsidR="008E3D97" w:rsidRPr="008E3D97" w:rsidRDefault="008E3D97" w:rsidP="008E3D97">
      <w:pPr>
        <w:rPr>
          <w:ins w:id="87" w:author="Colin Snook" w:date="2017-05-02T13:49:00Z"/>
        </w:rPr>
      </w:pPr>
      <w:ins w:id="88" w:author="Colin Snook" w:date="2017-05-02T13:49:00Z">
        <w:r w:rsidRPr="008E3D97">
          <w:rPr>
            <w:lang w:val="en-US"/>
          </w:rPr>
          <w:t xml:space="preserve">E5: [A &amp; ~C &amp; E2 &amp; t]/ (T1 || T3) </w:t>
        </w:r>
        <w:r w:rsidRPr="008E3D97">
          <w:rPr>
            <w:lang w:val="en-US"/>
          </w:rPr>
          <w:tab/>
        </w:r>
      </w:ins>
    </w:p>
    <w:p w14:paraId="6F9DC9F9" w14:textId="77777777" w:rsidR="008E3D97" w:rsidRPr="008E3D97" w:rsidRDefault="008E3D97" w:rsidP="008E3D97">
      <w:pPr>
        <w:rPr>
          <w:ins w:id="89" w:author="Colin Snook" w:date="2017-05-02T13:49:00Z"/>
        </w:rPr>
      </w:pPr>
      <w:ins w:id="90" w:author="Colin Snook" w:date="2017-05-02T13:49:00Z">
        <w:r w:rsidRPr="008E3D97">
          <w:rPr>
            <w:lang w:val="en-US"/>
          </w:rPr>
          <w:t>E6: [~A &amp; C &amp; E2 &amp; t]/ (T2 || T</w:t>
        </w:r>
        <w:proofErr w:type="gramStart"/>
        <w:r w:rsidRPr="008E3D97">
          <w:rPr>
            <w:lang w:val="en-US"/>
          </w:rPr>
          <w:t>3 )</w:t>
        </w:r>
        <w:proofErr w:type="gramEnd"/>
        <w:r w:rsidRPr="008E3D97">
          <w:rPr>
            <w:lang w:val="en-US"/>
          </w:rPr>
          <w:tab/>
        </w:r>
      </w:ins>
    </w:p>
    <w:p w14:paraId="135A3C56" w14:textId="77777777" w:rsidR="008E3D97" w:rsidRPr="008E3D97" w:rsidRDefault="008E3D97" w:rsidP="008E3D97">
      <w:pPr>
        <w:rPr>
          <w:ins w:id="91" w:author="Colin Snook" w:date="2017-05-02T13:49:00Z"/>
        </w:rPr>
      </w:pPr>
      <w:ins w:id="92" w:author="Colin Snook" w:date="2017-05-02T13:49:00Z">
        <w:r w:rsidRPr="008E3D97">
          <w:rPr>
            <w:lang w:val="en-US"/>
          </w:rPr>
          <w:t xml:space="preserve">E7: [A &amp; C &amp; E2 &amp; t]/ (T1 || T2 || T3) </w:t>
        </w:r>
        <w:r w:rsidRPr="008E3D97">
          <w:rPr>
            <w:lang w:val="en-US"/>
          </w:rPr>
          <w:tab/>
        </w:r>
      </w:ins>
    </w:p>
    <w:p w14:paraId="07C97D65" w14:textId="77777777" w:rsidR="008E3D97" w:rsidRDefault="008E3D97" w:rsidP="008E3D97">
      <w:pPr>
        <w:rPr>
          <w:ins w:id="93" w:author="Colin Snook" w:date="2017-05-02T13:50:00Z"/>
          <w:lang w:val="en-US"/>
        </w:rPr>
      </w:pPr>
      <w:ins w:id="94" w:author="Colin Snook" w:date="2017-05-02T13:49:00Z">
        <w:r w:rsidRPr="008E3D97">
          <w:rPr>
            <w:lang w:val="en-US"/>
          </w:rPr>
          <w:t>E8: [E1]/ T4</w:t>
        </w:r>
      </w:ins>
    </w:p>
    <w:p w14:paraId="5DD6134C" w14:textId="77777777" w:rsidR="00657B8A" w:rsidRPr="008E3D97" w:rsidRDefault="00657B8A" w:rsidP="008E3D97">
      <w:pPr>
        <w:rPr>
          <w:ins w:id="95" w:author="Colin Snook" w:date="2017-05-02T13:49:00Z"/>
        </w:rPr>
      </w:pPr>
    </w:p>
    <w:p w14:paraId="57DC5079" w14:textId="77777777" w:rsidR="008E3D97" w:rsidRPr="008E3D97" w:rsidRDefault="008E3D97" w:rsidP="008E3D97">
      <w:pPr>
        <w:rPr>
          <w:ins w:id="96" w:author="Colin Snook" w:date="2017-05-02T13:49:00Z"/>
        </w:rPr>
      </w:pPr>
      <w:proofErr w:type="spellStart"/>
      <w:ins w:id="97" w:author="Colin Snook" w:date="2017-05-02T13:49:00Z">
        <w:r w:rsidRPr="008E3D97">
          <w:rPr>
            <w:i/>
            <w:iCs/>
            <w:lang w:val="en-US"/>
          </w:rPr>
          <w:t>N.b.</w:t>
        </w:r>
        <w:proofErr w:type="spellEnd"/>
        <w:r w:rsidRPr="008E3D97">
          <w:rPr>
            <w:i/>
            <w:iCs/>
            <w:lang w:val="en-US"/>
          </w:rPr>
          <w:t xml:space="preserve">   E2 =&gt; </w:t>
        </w:r>
        <w:proofErr w:type="gramStart"/>
        <w:r w:rsidRPr="008E3D97">
          <w:rPr>
            <w:i/>
            <w:iCs/>
            <w:lang w:val="en-US"/>
          </w:rPr>
          <w:t xml:space="preserve">E,   </w:t>
        </w:r>
        <w:proofErr w:type="gramEnd"/>
        <w:r w:rsidRPr="008E3D97">
          <w:rPr>
            <w:i/>
            <w:iCs/>
            <w:lang w:val="en-US"/>
          </w:rPr>
          <w:t>but ~E2 /=&gt; ~E    Hence E1-3 are not correct refinements</w:t>
        </w:r>
      </w:ins>
    </w:p>
    <w:p w14:paraId="501A2CC6" w14:textId="239C3A67" w:rsidR="00151EAC" w:rsidRDefault="00151EAC" w:rsidP="008E3D97">
      <w:pPr>
        <w:pPrChange w:id="98" w:author="Colin Snook" w:date="2017-05-02T13:40:00Z">
          <w:pPr>
            <w:pStyle w:val="ListParagraph"/>
            <w:numPr>
              <w:numId w:val="7"/>
            </w:numPr>
            <w:ind w:hanging="360"/>
          </w:pPr>
        </w:pPrChange>
      </w:pPr>
      <w:r>
        <w:br w:type="page"/>
      </w:r>
      <w:bookmarkStart w:id="99" w:name="_GoBack"/>
      <w:bookmarkEnd w:id="99"/>
    </w:p>
    <w:p w14:paraId="61942877" w14:textId="77777777" w:rsidR="00707CB1" w:rsidRDefault="00707CB1" w:rsidP="008E3D97"/>
    <w:p w14:paraId="0153CE6E" w14:textId="77777777" w:rsidR="001A453E" w:rsidRPr="008E3D97" w:rsidRDefault="001A453E" w:rsidP="008E3D97"/>
    <w:p w14:paraId="61D00FD9" w14:textId="55DE66CA" w:rsidR="008445DD" w:rsidRPr="008445DD" w:rsidRDefault="00454333" w:rsidP="008445DD">
      <w:pPr>
        <w:pStyle w:val="Heading1"/>
      </w:pPr>
      <w:r>
        <w:t xml:space="preserve">Appendix A - </w:t>
      </w:r>
      <w:r w:rsidR="008445DD">
        <w:t>Answers to Questions</w:t>
      </w:r>
    </w:p>
    <w:p w14:paraId="05FCECCD" w14:textId="77777777" w:rsidR="008445DD" w:rsidRPr="008445DD" w:rsidRDefault="008445DD" w:rsidP="008445DD">
      <w:pPr>
        <w:numPr>
          <w:ilvl w:val="0"/>
          <w:numId w:val="4"/>
        </w:numPr>
        <w:rPr>
          <w:i/>
        </w:rPr>
      </w:pPr>
      <w:r w:rsidRPr="008445DD">
        <w:rPr>
          <w:i/>
          <w:lang w:val="en-US"/>
        </w:rPr>
        <w:t>Highest Level</w:t>
      </w:r>
    </w:p>
    <w:p w14:paraId="53151657" w14:textId="77777777" w:rsidR="008445DD" w:rsidRPr="008445DD" w:rsidRDefault="008445DD" w:rsidP="008445DD">
      <w:pPr>
        <w:numPr>
          <w:ilvl w:val="1"/>
          <w:numId w:val="4"/>
        </w:numPr>
        <w:rPr>
          <w:i/>
        </w:rPr>
      </w:pPr>
      <w:r w:rsidRPr="008445DD">
        <w:rPr>
          <w:i/>
          <w:lang w:val="en-US"/>
        </w:rPr>
        <w:t xml:space="preserve">At this level of abstraction, </w:t>
      </w:r>
      <w:proofErr w:type="spellStart"/>
      <w:r w:rsidRPr="008445DD">
        <w:rPr>
          <w:i/>
          <w:lang w:val="en-US"/>
        </w:rPr>
        <w:t>spi_done</w:t>
      </w:r>
      <w:proofErr w:type="spellEnd"/>
      <w:r w:rsidRPr="008445DD">
        <w:rPr>
          <w:i/>
          <w:lang w:val="en-US"/>
        </w:rPr>
        <w:t xml:space="preserve"> looks like an external event. It won’t be; it comes from elsewhere in the ASIC. However, leaving the transition unguarded makes it look like it should exit the state as soon as it enters it, which is also quite false. What is the appropriate way to represent this?</w:t>
      </w:r>
    </w:p>
    <w:p w14:paraId="6B06E557" w14:textId="4E58D3A0" w:rsidR="008445DD" w:rsidRPr="008445DD" w:rsidRDefault="008445DD" w:rsidP="008445DD">
      <w:r>
        <w:t>In Event-B it is best to leave it unguarded since it is up to you how you interpret the event and when it is likely to occur. I</w:t>
      </w:r>
      <w:r w:rsidR="00B828A1">
        <w:t>.e. i</w:t>
      </w:r>
      <w:r>
        <w:t xml:space="preserve">n this case you </w:t>
      </w:r>
      <w:r w:rsidR="00B828A1">
        <w:t xml:space="preserve">can </w:t>
      </w:r>
      <w:r>
        <w:t xml:space="preserve">interpret the transition as </w:t>
      </w:r>
      <w:r w:rsidR="00B828A1">
        <w:t>happening sometime in the future as a</w:t>
      </w:r>
      <w:r w:rsidR="00FB31E8">
        <w:t xml:space="preserve"> response to </w:t>
      </w:r>
      <w:proofErr w:type="spellStart"/>
      <w:r w:rsidR="00FB31E8">
        <w:t>spi_d</w:t>
      </w:r>
      <w:r>
        <w:t>one</w:t>
      </w:r>
      <w:proofErr w:type="spellEnd"/>
      <w:r>
        <w:t xml:space="preserve">. However, the SCXML semantics defines an engine that drives the transition, forcing its execution </w:t>
      </w:r>
      <w:r w:rsidR="00FB31E8">
        <w:t>when</w:t>
      </w:r>
      <w:r>
        <w:t xml:space="preserve"> its guard is true</w:t>
      </w:r>
      <w:r w:rsidR="00FB31E8">
        <w:t xml:space="preserve"> and</w:t>
      </w:r>
      <w:r w:rsidR="00B828A1">
        <w:t xml:space="preserve"> removing some of the non-determinism</w:t>
      </w:r>
      <w:r>
        <w:t xml:space="preserve">. It cannot be an external event since removing an event from the queue later would </w:t>
      </w:r>
      <w:r w:rsidR="00B828A1">
        <w:t>break the</w:t>
      </w:r>
      <w:r>
        <w:t xml:space="preserve"> refinement. (It might be possible to refine the event queues with new ones but the execution traces would also change). </w:t>
      </w:r>
      <w:r w:rsidR="00FC2442">
        <w:t xml:space="preserve">In </w:t>
      </w:r>
      <w:proofErr w:type="gramStart"/>
      <w:r w:rsidR="00FC2442">
        <w:t>fact</w:t>
      </w:r>
      <w:proofErr w:type="gramEnd"/>
      <w:r w:rsidR="00FC2442">
        <w:t xml:space="preserve"> it is best to model it as an internal event right from the start and add an always enabled transition to raise </w:t>
      </w:r>
      <w:proofErr w:type="spellStart"/>
      <w:r w:rsidR="00FC2442">
        <w:t>spi_bot</w:t>
      </w:r>
      <w:proofErr w:type="spellEnd"/>
      <w:r w:rsidR="00FC2442">
        <w:t xml:space="preserve"> non-deterministically. However, I am not sure how best to do the transition in SCXML</w:t>
      </w:r>
    </w:p>
    <w:p w14:paraId="02991D5D" w14:textId="77777777" w:rsidR="008445DD" w:rsidRPr="00B828A1" w:rsidRDefault="008445DD" w:rsidP="008445DD">
      <w:pPr>
        <w:numPr>
          <w:ilvl w:val="1"/>
          <w:numId w:val="4"/>
        </w:numPr>
        <w:rPr>
          <w:i/>
        </w:rPr>
      </w:pPr>
      <w:r w:rsidRPr="008445DD">
        <w:rPr>
          <w:i/>
          <w:lang w:val="en-US"/>
        </w:rPr>
        <w:t xml:space="preserve">Similarly, how can we indicate that the transition from the Wait 50 </w:t>
      </w:r>
      <w:proofErr w:type="spellStart"/>
      <w:r w:rsidRPr="008445DD">
        <w:rPr>
          <w:i/>
          <w:lang w:val="en-US"/>
        </w:rPr>
        <w:t>ms</w:t>
      </w:r>
      <w:proofErr w:type="spellEnd"/>
      <w:r w:rsidRPr="008445DD">
        <w:rPr>
          <w:i/>
          <w:lang w:val="en-US"/>
        </w:rPr>
        <w:t xml:space="preserve"> state to the Go state isn’t dependent on an external event, but nonetheless doesn’t happen right away?</w:t>
      </w:r>
    </w:p>
    <w:p w14:paraId="47083BD9" w14:textId="531364AA" w:rsidR="00B828A1" w:rsidRPr="008445DD" w:rsidRDefault="00B828A1" w:rsidP="00B828A1">
      <w:r>
        <w:t>As above, SCXML isn’t designed for refinement.</w:t>
      </w:r>
      <w:r w:rsidR="009F21E2">
        <w:t xml:space="preserve"> There is a possible way suggested in the next answer.</w:t>
      </w:r>
      <w:r w:rsidR="00FC2442">
        <w:t xml:space="preserve"> But for Wait50ms it might be best to model it as an external event representing a hardware interrupt.</w:t>
      </w:r>
    </w:p>
    <w:p w14:paraId="21ECBD1E" w14:textId="77777777" w:rsidR="008445DD" w:rsidRPr="00B828A1" w:rsidRDefault="008445DD" w:rsidP="008445DD">
      <w:pPr>
        <w:numPr>
          <w:ilvl w:val="1"/>
          <w:numId w:val="4"/>
        </w:numPr>
        <w:rPr>
          <w:i/>
        </w:rPr>
      </w:pPr>
      <w:r w:rsidRPr="008445DD">
        <w:rPr>
          <w:i/>
          <w:lang w:val="en-US"/>
        </w:rPr>
        <w:t>Perhaps we leave all the transitions unguarded. Then is there any way at this level of detail to express some of those details to be filled in later? (I.e. you know that it’s going to move on when some event indicates it’s ready, you just haven’t captured that behavior yet)</w:t>
      </w:r>
    </w:p>
    <w:p w14:paraId="121FE4BE" w14:textId="77777777" w:rsidR="00B828A1" w:rsidRPr="008445DD" w:rsidRDefault="00B828A1" w:rsidP="00B828A1">
      <w:r>
        <w:t xml:space="preserve">You could perhaps have </w:t>
      </w:r>
      <w:r w:rsidR="00C8153F">
        <w:t xml:space="preserve">some Boolean data items that are used as guards and set </w:t>
      </w:r>
      <w:r w:rsidR="00FB31E8">
        <w:t xml:space="preserve">them </w:t>
      </w:r>
      <w:r w:rsidR="00C8153F">
        <w:t xml:space="preserve">non-deterministically </w:t>
      </w:r>
      <w:r w:rsidR="00FB31E8">
        <w:t>using</w:t>
      </w:r>
      <w:r w:rsidR="00C8153F">
        <w:t xml:space="preserve"> some un-guarded transition, t. Later the Boolean would be refined by some other data or internal event and the transition t would be refined by the added detail that sets that data or raises the event.</w:t>
      </w:r>
    </w:p>
    <w:p w14:paraId="6C971361" w14:textId="77777777" w:rsidR="008445DD" w:rsidRPr="008445DD" w:rsidRDefault="008445DD" w:rsidP="008445DD">
      <w:pPr>
        <w:numPr>
          <w:ilvl w:val="0"/>
          <w:numId w:val="4"/>
        </w:numPr>
        <w:rPr>
          <w:i/>
        </w:rPr>
      </w:pPr>
      <w:r w:rsidRPr="008445DD">
        <w:rPr>
          <w:i/>
          <w:lang w:val="en-US"/>
        </w:rPr>
        <w:t>First Refinement</w:t>
      </w:r>
    </w:p>
    <w:p w14:paraId="7ACF5F94" w14:textId="77777777" w:rsidR="008445DD" w:rsidRPr="009F21E2" w:rsidRDefault="008445DD" w:rsidP="008445DD">
      <w:pPr>
        <w:numPr>
          <w:ilvl w:val="1"/>
          <w:numId w:val="4"/>
        </w:numPr>
        <w:rPr>
          <w:i/>
        </w:rPr>
      </w:pPr>
      <w:r w:rsidRPr="008445DD">
        <w:rPr>
          <w:i/>
          <w:lang w:val="en-US"/>
        </w:rPr>
        <w:t xml:space="preserve">Adding a parallel state is not a vertical refinement. However, this type of design process, wherein the designer starts with the high level flow and then adds details of the communication protocol later, is quite natural. It would not make sense to represent the SPI subsystem as a </w:t>
      </w:r>
      <w:proofErr w:type="spellStart"/>
      <w:r w:rsidRPr="008445DD">
        <w:rPr>
          <w:i/>
          <w:lang w:val="en-US"/>
        </w:rPr>
        <w:t>substate</w:t>
      </w:r>
      <w:proofErr w:type="spellEnd"/>
      <w:r w:rsidRPr="008445DD">
        <w:rPr>
          <w:i/>
          <w:lang w:val="en-US"/>
        </w:rPr>
        <w:t xml:space="preserve"> of any of the states on the left-hand side, because it would then have to be duplicated multiple times – once for each state that sends a SPI message.</w:t>
      </w:r>
    </w:p>
    <w:p w14:paraId="0092ADFA" w14:textId="77777777" w:rsidR="009F21E2" w:rsidRPr="008445DD" w:rsidRDefault="009F21E2" w:rsidP="009F21E2">
      <w:r>
        <w:t>Adding an independent state-machine is a valid refinement. Less clear about a parallel state but I</w:t>
      </w:r>
      <w:r w:rsidR="002E5A84">
        <w:t xml:space="preserve"> think it is ok because the only way it affects the existing state is to restrict its </w:t>
      </w:r>
      <w:proofErr w:type="spellStart"/>
      <w:r w:rsidR="002E5A84">
        <w:t>enabledness</w:t>
      </w:r>
      <w:proofErr w:type="spellEnd"/>
      <w:r w:rsidR="002E5A84">
        <w:t>.</w:t>
      </w:r>
    </w:p>
    <w:p w14:paraId="1628F104" w14:textId="77777777" w:rsidR="008445DD" w:rsidRPr="002E5A84" w:rsidRDefault="008445DD" w:rsidP="008445DD">
      <w:pPr>
        <w:numPr>
          <w:ilvl w:val="1"/>
          <w:numId w:val="4"/>
        </w:numPr>
        <w:rPr>
          <w:i/>
        </w:rPr>
      </w:pPr>
      <w:r w:rsidRPr="008445DD">
        <w:rPr>
          <w:i/>
          <w:lang w:val="en-US"/>
        </w:rPr>
        <w:t xml:space="preserve">Similar to last slide, there are events whose source is unclear. In this case, </w:t>
      </w:r>
      <w:proofErr w:type="spellStart"/>
      <w:r w:rsidRPr="008445DD">
        <w:rPr>
          <w:i/>
          <w:lang w:val="en-US"/>
        </w:rPr>
        <w:t>send_message</w:t>
      </w:r>
      <w:proofErr w:type="spellEnd"/>
      <w:r w:rsidRPr="008445DD">
        <w:rPr>
          <w:i/>
          <w:lang w:val="en-US"/>
        </w:rPr>
        <w:t xml:space="preserve"> will be raised by some of the states on the left, and </w:t>
      </w:r>
      <w:proofErr w:type="spellStart"/>
      <w:r w:rsidRPr="008445DD">
        <w:rPr>
          <w:i/>
          <w:lang w:val="en-US"/>
        </w:rPr>
        <w:t>last_byte_sent</w:t>
      </w:r>
      <w:proofErr w:type="spellEnd"/>
      <w:r w:rsidRPr="008445DD">
        <w:rPr>
          <w:i/>
          <w:lang w:val="en-US"/>
        </w:rPr>
        <w:t xml:space="preserve"> will be something that happens inside the Sending Message state. If we leave both of those events out altogether, that will allow the SPI subsystem to churn out messages at arbitrary times. Is that a necessary evil at this level? How should this </w:t>
      </w:r>
      <w:proofErr w:type="spellStart"/>
      <w:r w:rsidRPr="008445DD">
        <w:rPr>
          <w:i/>
          <w:lang w:val="en-US"/>
        </w:rPr>
        <w:t>statechart</w:t>
      </w:r>
      <w:proofErr w:type="spellEnd"/>
      <w:r w:rsidRPr="008445DD">
        <w:rPr>
          <w:i/>
          <w:lang w:val="en-US"/>
        </w:rPr>
        <w:t xml:space="preserve"> be represented?</w:t>
      </w:r>
    </w:p>
    <w:p w14:paraId="3BB2EBD7" w14:textId="77777777" w:rsidR="002E5A84" w:rsidRPr="008445DD" w:rsidRDefault="002E5A84" w:rsidP="002E5A84">
      <w:r>
        <w:t>This is valid and fairly common in abstract models. One way to make the abstract model behave is to use some more abstract data representation such as Boolean flags.</w:t>
      </w:r>
    </w:p>
    <w:p w14:paraId="5A0E5DB9" w14:textId="77777777" w:rsidR="008445DD" w:rsidRPr="008445DD" w:rsidRDefault="008445DD" w:rsidP="008445DD">
      <w:pPr>
        <w:numPr>
          <w:ilvl w:val="0"/>
          <w:numId w:val="4"/>
        </w:numPr>
        <w:rPr>
          <w:i/>
        </w:rPr>
      </w:pPr>
      <w:r w:rsidRPr="008445DD">
        <w:rPr>
          <w:i/>
          <w:lang w:val="en-US"/>
        </w:rPr>
        <w:t>Second Refinement</w:t>
      </w:r>
    </w:p>
    <w:p w14:paraId="742E76CB" w14:textId="77777777" w:rsidR="008445DD" w:rsidRPr="002E5A84" w:rsidRDefault="008445DD" w:rsidP="008445DD">
      <w:pPr>
        <w:numPr>
          <w:ilvl w:val="1"/>
          <w:numId w:val="4"/>
        </w:numPr>
        <w:rPr>
          <w:i/>
        </w:rPr>
      </w:pPr>
      <w:r w:rsidRPr="008445DD">
        <w:rPr>
          <w:i/>
          <w:lang w:val="en-US"/>
        </w:rPr>
        <w:t xml:space="preserve">In some parts of the state machine, a transition must happen and must happen immediately. For example, when </w:t>
      </w:r>
      <w:proofErr w:type="spellStart"/>
      <w:r w:rsidRPr="008445DD">
        <w:rPr>
          <w:i/>
          <w:lang w:val="en-US"/>
        </w:rPr>
        <w:t>send_message</w:t>
      </w:r>
      <w:proofErr w:type="spellEnd"/>
      <w:r w:rsidRPr="008445DD">
        <w:rPr>
          <w:i/>
          <w:lang w:val="en-US"/>
        </w:rPr>
        <w:t xml:space="preserve"> is raised, the SPI subsystem must start transmitting the message, or else the whole </w:t>
      </w:r>
      <w:proofErr w:type="spellStart"/>
      <w:r w:rsidRPr="008445DD">
        <w:rPr>
          <w:i/>
          <w:lang w:val="en-US"/>
        </w:rPr>
        <w:t>statechart</w:t>
      </w:r>
      <w:proofErr w:type="spellEnd"/>
      <w:r w:rsidRPr="008445DD">
        <w:rPr>
          <w:i/>
          <w:lang w:val="en-US"/>
        </w:rPr>
        <w:t xml:space="preserve"> will freeze up. It also is necessary that one of the two parallel state machines be able to stay in a single state indefinitely while the other takes various actions. Are these inconsistent? Do they, together, compromise stuttering-invariance and, in turn, refinement?</w:t>
      </w:r>
    </w:p>
    <w:p w14:paraId="35903BDD" w14:textId="77777777" w:rsidR="002E5A84" w:rsidRDefault="002E5A84" w:rsidP="002E5A84">
      <w:r>
        <w:t>It sounds fine to me. Why would the other state-machine need to change state?</w:t>
      </w:r>
    </w:p>
    <w:p w14:paraId="79555956" w14:textId="77777777" w:rsidR="002E5A84" w:rsidRPr="008445DD" w:rsidRDefault="0040375A" w:rsidP="002E5A84">
      <w:r>
        <w:t xml:space="preserve">The new state-machine contributes new behaviour that expands stuttering in the abstract level. As long as it </w:t>
      </w:r>
      <w:r w:rsidR="00FB31E8">
        <w:t>converges</w:t>
      </w:r>
      <w:r>
        <w:t xml:space="preserve"> it can stutter as much as it likes. </w:t>
      </w:r>
    </w:p>
    <w:p w14:paraId="5A512017" w14:textId="77777777" w:rsidR="008445DD" w:rsidRPr="0040375A" w:rsidRDefault="008445DD" w:rsidP="008445DD">
      <w:pPr>
        <w:numPr>
          <w:ilvl w:val="1"/>
          <w:numId w:val="4"/>
        </w:numPr>
        <w:rPr>
          <w:i/>
        </w:rPr>
      </w:pPr>
      <w:r w:rsidRPr="008445DD">
        <w:rPr>
          <w:i/>
          <w:lang w:val="en-US"/>
        </w:rPr>
        <w:t xml:space="preserve">Is there a scoping problem because </w:t>
      </w:r>
      <w:proofErr w:type="spellStart"/>
      <w:r w:rsidRPr="008445DD">
        <w:rPr>
          <w:i/>
          <w:lang w:val="en-US"/>
        </w:rPr>
        <w:t>send_message</w:t>
      </w:r>
      <w:proofErr w:type="spellEnd"/>
      <w:r w:rsidRPr="008445DD">
        <w:rPr>
          <w:i/>
          <w:lang w:val="en-US"/>
        </w:rPr>
        <w:t xml:space="preserve"> is generated at a different level of refinement than it is responded to?</w:t>
      </w:r>
    </w:p>
    <w:p w14:paraId="75490944" w14:textId="0CD7F7E5" w:rsidR="0040375A" w:rsidRDefault="0040375A" w:rsidP="0040375A">
      <w:r>
        <w:t xml:space="preserve">Yes, </w:t>
      </w:r>
      <w:r w:rsidR="00FB31E8">
        <w:t>there is. Y</w:t>
      </w:r>
      <w:r>
        <w:t xml:space="preserve">ou cannot generate an event without responding to it </w:t>
      </w:r>
      <w:r w:rsidR="00B40BCA">
        <w:t>and then add the response later. (In terms of my Event-B representat</w:t>
      </w:r>
      <w:r w:rsidR="003E409E">
        <w:t>ion, it would mean modifying an</w:t>
      </w:r>
      <w:r w:rsidR="00B40BCA">
        <w:t xml:space="preserve"> abstract variable in a new </w:t>
      </w:r>
      <w:r w:rsidR="00FB31E8">
        <w:t>transition, which</w:t>
      </w:r>
      <w:r w:rsidR="00B40BCA">
        <w:t xml:space="preserve"> is not allowed). You either need to leave out the raising of </w:t>
      </w:r>
      <w:r w:rsidR="00FB31E8">
        <w:t xml:space="preserve">the </w:t>
      </w:r>
      <w:proofErr w:type="spellStart"/>
      <w:r w:rsidR="00B40BCA">
        <w:t>send_message</w:t>
      </w:r>
      <w:proofErr w:type="spellEnd"/>
      <w:r w:rsidR="00B40BCA">
        <w:t xml:space="preserve"> event until later or introduce some abstract transition to respond to it without adding details until later.</w:t>
      </w:r>
    </w:p>
    <w:p w14:paraId="544DB879" w14:textId="435C3CB5" w:rsidR="003E409E" w:rsidRPr="008445DD" w:rsidRDefault="003E409E" w:rsidP="0040375A">
      <w:r>
        <w:t>Similarly if you respond to a trigger event you need to also introduce the raising of the event (external or internal). This can be done (in the Event-B representation) by introducing an Event-B event that raises the trigger event non-deterministically. I am not sure how this could be shown in the SCXML.</w:t>
      </w:r>
    </w:p>
    <w:p w14:paraId="0DF559A9" w14:textId="77777777" w:rsidR="008445DD" w:rsidRPr="00B40BCA" w:rsidRDefault="008445DD" w:rsidP="008445DD">
      <w:pPr>
        <w:numPr>
          <w:ilvl w:val="1"/>
          <w:numId w:val="4"/>
        </w:numPr>
        <w:rPr>
          <w:i/>
        </w:rPr>
      </w:pPr>
      <w:r w:rsidRPr="008445DD">
        <w:rPr>
          <w:i/>
          <w:lang w:val="en-US"/>
        </w:rPr>
        <w:t xml:space="preserve">There is an intuitive notion that the message is composed of some integer number of bytes, and each byte should be sent sequentially until the last one. The way it is notated right now though is in terms of an event called </w:t>
      </w:r>
      <w:proofErr w:type="spellStart"/>
      <w:r w:rsidRPr="008445DD">
        <w:rPr>
          <w:i/>
          <w:lang w:val="en-US"/>
        </w:rPr>
        <w:t>last_byte_sent</w:t>
      </w:r>
      <w:proofErr w:type="spellEnd"/>
      <w:r w:rsidRPr="008445DD">
        <w:rPr>
          <w:i/>
          <w:lang w:val="en-US"/>
        </w:rPr>
        <w:t>, which doesn’t indicate that. If we leave off the events altogether, the looping arrow around Send Byte becomes unnecessary, and it looks like it’s only sending one byte. Or an arbitrary number of bytes. How to notate this?</w:t>
      </w:r>
    </w:p>
    <w:p w14:paraId="187D67DD" w14:textId="77777777" w:rsidR="00B40BCA" w:rsidRPr="008445DD" w:rsidRDefault="00B40BCA" w:rsidP="00B40BCA">
      <w:r>
        <w:t>Not sure I understand the model here. Where are the events ‘</w:t>
      </w:r>
      <w:proofErr w:type="spellStart"/>
      <w:r>
        <w:t>last_byte_sent</w:t>
      </w:r>
      <w:proofErr w:type="spellEnd"/>
      <w:r>
        <w:t xml:space="preserve">’ and </w:t>
      </w:r>
      <w:proofErr w:type="gramStart"/>
      <w:r>
        <w:t>‘!</w:t>
      </w:r>
      <w:proofErr w:type="spellStart"/>
      <w:r>
        <w:t>last</w:t>
      </w:r>
      <w:proofErr w:type="gramEnd"/>
      <w:r>
        <w:t>_byte_sent</w:t>
      </w:r>
      <w:proofErr w:type="spellEnd"/>
      <w:r>
        <w:t xml:space="preserve">’ raised? Are events an appropriate way to model this? I assumed some local data and un-triggered guarded events </w:t>
      </w:r>
      <w:proofErr w:type="gramStart"/>
      <w:r>
        <w:t>here..</w:t>
      </w:r>
      <w:proofErr w:type="gramEnd"/>
      <w:r>
        <w:t xml:space="preserve"> but I may have misunderstood the SCXML transition firing.</w:t>
      </w:r>
    </w:p>
    <w:p w14:paraId="1E0636FE" w14:textId="77777777" w:rsidR="00DE0DEC" w:rsidRPr="00B40BCA" w:rsidRDefault="008445DD" w:rsidP="00B40BCA">
      <w:pPr>
        <w:pStyle w:val="ListParagraph"/>
        <w:numPr>
          <w:ilvl w:val="0"/>
          <w:numId w:val="5"/>
        </w:numPr>
        <w:rPr>
          <w:i/>
        </w:rPr>
      </w:pPr>
      <w:r w:rsidRPr="00B40BCA">
        <w:rPr>
          <w:i/>
          <w:lang w:val="en-US"/>
        </w:rPr>
        <w:t>Because of stuttering, the counter isn’t obligated to count. That makes it pretty useless as a delay element. That’s ok for refinement (after all, the thing will eventually be hardware clocked), but it might be a stumbling point for a designer trying to understand it</w:t>
      </w:r>
    </w:p>
    <w:p w14:paraId="6F788078" w14:textId="77777777" w:rsidR="00B40BCA" w:rsidRDefault="00FB31E8" w:rsidP="00B40BCA">
      <w:r>
        <w:t>Not sure I understand. Maybe we have different ideas of stuttering. How would you guard the transition to Go if you don’t have the count? Anyway, if it is hardware clocked it is probably better to model it as an external trigger event from the start (that’s what I did before I saw refinement 2).</w:t>
      </w:r>
    </w:p>
    <w:p w14:paraId="6E692A53" w14:textId="538995CE" w:rsidR="00454333" w:rsidRDefault="00454333">
      <w:r>
        <w:br w:type="page"/>
      </w:r>
    </w:p>
    <w:p w14:paraId="6044F027" w14:textId="74BB02A2" w:rsidR="00454333" w:rsidRDefault="00454333" w:rsidP="00B40BCA">
      <w:r>
        <w:t xml:space="preserve">Appendix B – </w:t>
      </w:r>
    </w:p>
    <w:p w14:paraId="4FBDECB9" w14:textId="77777777" w:rsidR="00454333" w:rsidRDefault="00454333" w:rsidP="00B40BCA"/>
    <w:p w14:paraId="7E2C0A9F"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example, the user's SCXML source model has one transition - i.e. represented here by event  ‘</w:t>
      </w:r>
      <w:proofErr w:type="spellStart"/>
      <w:r>
        <w:rPr>
          <w:rFonts w:ascii="Helvetica" w:hAnsi="Helvetica" w:cs="Helvetica"/>
          <w:lang w:val="en-US"/>
        </w:rPr>
        <w:t>userTransition</w:t>
      </w:r>
      <w:proofErr w:type="spellEnd"/>
      <w:r>
        <w:rPr>
          <w:rFonts w:ascii="Helvetica" w:hAnsi="Helvetica" w:cs="Helvetica"/>
          <w:lang w:val="en-US"/>
        </w:rPr>
        <w:t>’ with a guard ‘</w:t>
      </w:r>
      <w:proofErr w:type="spellStart"/>
      <w:r>
        <w:rPr>
          <w:rFonts w:ascii="Helvetica" w:hAnsi="Helvetica" w:cs="Helvetica"/>
          <w:lang w:val="en-US"/>
        </w:rPr>
        <w:t>userVar</w:t>
      </w:r>
      <w:proofErr w:type="spellEnd"/>
      <w:r>
        <w:rPr>
          <w:rFonts w:ascii="Helvetica" w:hAnsi="Helvetica" w:cs="Helvetica"/>
          <w:lang w:val="en-US"/>
        </w:rPr>
        <w:t xml:space="preserve"> &gt;0'</w:t>
      </w:r>
    </w:p>
    <w:p w14:paraId="7AA06879"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in the first refinement the user has strengthened the guard for ‘</w:t>
      </w:r>
      <w:proofErr w:type="spellStart"/>
      <w:r>
        <w:rPr>
          <w:rFonts w:ascii="Helvetica" w:hAnsi="Helvetica" w:cs="Helvetica"/>
          <w:lang w:val="en-US"/>
        </w:rPr>
        <w:t>userTransition</w:t>
      </w:r>
      <w:proofErr w:type="spellEnd"/>
      <w:r>
        <w:rPr>
          <w:rFonts w:ascii="Helvetica" w:hAnsi="Helvetica" w:cs="Helvetica"/>
          <w:lang w:val="en-US"/>
        </w:rPr>
        <w:t xml:space="preserve">’ by adding a second </w:t>
      </w:r>
      <w:proofErr w:type="gramStart"/>
      <w:r>
        <w:rPr>
          <w:rFonts w:ascii="Helvetica" w:hAnsi="Helvetica" w:cs="Helvetica"/>
          <w:lang w:val="en-US"/>
        </w:rPr>
        <w:t>conjunct..</w:t>
      </w:r>
      <w:proofErr w:type="gramEnd"/>
      <w:r>
        <w:rPr>
          <w:rFonts w:ascii="Helvetica" w:hAnsi="Helvetica" w:cs="Helvetica"/>
          <w:lang w:val="en-US"/>
        </w:rPr>
        <w:t xml:space="preserve">  ‘</w:t>
      </w:r>
      <w:proofErr w:type="spellStart"/>
      <w:r>
        <w:rPr>
          <w:rFonts w:ascii="Helvetica" w:hAnsi="Helvetica" w:cs="Helvetica"/>
          <w:lang w:val="en-US"/>
        </w:rPr>
        <w:t>userVar</w:t>
      </w:r>
      <w:proofErr w:type="spellEnd"/>
      <w:r>
        <w:rPr>
          <w:rFonts w:ascii="Helvetica" w:hAnsi="Helvetica" w:cs="Helvetica"/>
          <w:lang w:val="en-US"/>
        </w:rPr>
        <w:t xml:space="preserve"> &gt;0 &amp; </w:t>
      </w:r>
      <w:proofErr w:type="spellStart"/>
      <w:r>
        <w:rPr>
          <w:rFonts w:ascii="Helvetica" w:hAnsi="Helvetica" w:cs="Helvetica"/>
          <w:lang w:val="en-US"/>
        </w:rPr>
        <w:t>userVar</w:t>
      </w:r>
      <w:proofErr w:type="spellEnd"/>
      <w:r>
        <w:rPr>
          <w:rFonts w:ascii="Helvetica" w:hAnsi="Helvetica" w:cs="Helvetica"/>
          <w:lang w:val="en-US"/>
        </w:rPr>
        <w:t xml:space="preserve"> &lt;10'.</w:t>
      </w:r>
    </w:p>
    <w:p w14:paraId="76D4EDC1" w14:textId="77777777" w:rsidR="00454333" w:rsidRDefault="00454333" w:rsidP="00454333">
      <w:pPr>
        <w:widowControl w:val="0"/>
        <w:autoSpaceDE w:val="0"/>
        <w:autoSpaceDN w:val="0"/>
        <w:adjustRightInd w:val="0"/>
        <w:rPr>
          <w:rFonts w:ascii="Helvetica" w:hAnsi="Helvetica" w:cs="Helvetica"/>
          <w:lang w:val="en-US"/>
        </w:rPr>
      </w:pPr>
    </w:p>
    <w:p w14:paraId="61B1F26F" w14:textId="234A4AAF"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However, to simulate the run to completion big-step we introduce the following </w:t>
      </w:r>
      <w:proofErr w:type="gramStart"/>
      <w:r>
        <w:rPr>
          <w:rFonts w:ascii="Helvetica" w:hAnsi="Helvetica" w:cs="Helvetica"/>
          <w:lang w:val="en-US"/>
        </w:rPr>
        <w:t>events:-</w:t>
      </w:r>
      <w:proofErr w:type="gramEnd"/>
    </w:p>
    <w:p w14:paraId="02AE66C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enableUserTransitions</w:t>
      </w:r>
      <w:proofErr w:type="spellEnd"/>
      <w:r>
        <w:rPr>
          <w:rFonts w:ascii="Helvetica" w:hAnsi="Helvetica" w:cs="Helvetica"/>
          <w:lang w:val="en-US"/>
        </w:rPr>
        <w:t xml:space="preserve">' which atomically evaluates the guards of all the user transitions and enables those that should fire using BOOL flags (e.g. ‘userGuard1'). [Normally this event would also consume a trigger which affects the guards but </w:t>
      </w:r>
      <w:proofErr w:type="spellStart"/>
      <w:r>
        <w:rPr>
          <w:rFonts w:ascii="Helvetica" w:hAnsi="Helvetica" w:cs="Helvetica"/>
          <w:lang w:val="en-US"/>
        </w:rPr>
        <w:t>i</w:t>
      </w:r>
      <w:proofErr w:type="spellEnd"/>
      <w:r>
        <w:rPr>
          <w:rFonts w:ascii="Helvetica" w:hAnsi="Helvetica" w:cs="Helvetica"/>
          <w:lang w:val="en-US"/>
        </w:rPr>
        <w:t xml:space="preserve"> have omitted triggers here].</w:t>
      </w:r>
    </w:p>
    <w:p w14:paraId="77A929E4"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w:t>
      </w:r>
      <w:proofErr w:type="spellStart"/>
      <w:r>
        <w:rPr>
          <w:rFonts w:ascii="Helvetica" w:hAnsi="Helvetica" w:cs="Helvetica"/>
          <w:lang w:val="en-US"/>
        </w:rPr>
        <w:t>userTransitionsFired</w:t>
      </w:r>
      <w:proofErr w:type="spellEnd"/>
      <w:r>
        <w:rPr>
          <w:rFonts w:ascii="Helvetica" w:hAnsi="Helvetica" w:cs="Helvetica"/>
          <w:lang w:val="en-US"/>
        </w:rPr>
        <w:t>’ which waits for all the user transitions to be disabled (i.e. completion) before initiating a new big-step</w:t>
      </w:r>
    </w:p>
    <w:p w14:paraId="2FB914FB" w14:textId="77777777" w:rsidR="00454333" w:rsidRDefault="00454333" w:rsidP="00454333">
      <w:pPr>
        <w:widowControl w:val="0"/>
        <w:autoSpaceDE w:val="0"/>
        <w:autoSpaceDN w:val="0"/>
        <w:adjustRightInd w:val="0"/>
        <w:rPr>
          <w:rFonts w:ascii="Helvetica" w:hAnsi="Helvetica" w:cs="Helvetica"/>
          <w:lang w:val="en-US"/>
        </w:rPr>
      </w:pPr>
    </w:p>
    <w:p w14:paraId="6A66A30B" w14:textId="77777777" w:rsidR="00454333" w:rsidRDefault="00454333" w:rsidP="00454333">
      <w:pPr>
        <w:widowControl w:val="0"/>
        <w:autoSpaceDE w:val="0"/>
        <w:autoSpaceDN w:val="0"/>
        <w:adjustRightInd w:val="0"/>
        <w:rPr>
          <w:rFonts w:ascii="Helvetica" w:hAnsi="Helvetica" w:cs="Helvetica"/>
          <w:lang w:val="en-US"/>
        </w:rPr>
      </w:pPr>
      <w:r>
        <w:rPr>
          <w:rFonts w:ascii="Helvetica" w:hAnsi="Helvetica" w:cs="Helvetica"/>
          <w:lang w:val="en-US"/>
        </w:rPr>
        <w:t xml:space="preserve">It is this wait for completion which </w:t>
      </w:r>
      <w:proofErr w:type="spellStart"/>
      <w:r>
        <w:rPr>
          <w:rFonts w:ascii="Helvetica" w:hAnsi="Helvetica" w:cs="Helvetica"/>
          <w:lang w:val="en-US"/>
        </w:rPr>
        <w:t>i</w:t>
      </w:r>
      <w:proofErr w:type="spellEnd"/>
      <w:r>
        <w:rPr>
          <w:rFonts w:ascii="Helvetica" w:hAnsi="Helvetica" w:cs="Helvetica"/>
          <w:lang w:val="en-US"/>
        </w:rPr>
        <w:t xml:space="preserve"> think is a problem for refinement because it is guarded by 'not(userGuard1=TRUE)' which is weaker than 'not(</w:t>
      </w:r>
      <w:proofErr w:type="spellStart"/>
      <w:r>
        <w:rPr>
          <w:rFonts w:ascii="Helvetica" w:hAnsi="Helvetica" w:cs="Helvetica"/>
          <w:lang w:val="en-US"/>
        </w:rPr>
        <w:t>userGuard</w:t>
      </w:r>
      <w:proofErr w:type="spellEnd"/>
      <w:r>
        <w:rPr>
          <w:rFonts w:ascii="Helvetica" w:hAnsi="Helvetica" w:cs="Helvetica"/>
          <w:lang w:val="en-US"/>
        </w:rPr>
        <w:t xml:space="preserve">=TRUE)'. </w:t>
      </w:r>
    </w:p>
    <w:p w14:paraId="7E89D03B" w14:textId="77777777" w:rsidR="00454333" w:rsidRDefault="00454333" w:rsidP="00454333">
      <w:pPr>
        <w:widowControl w:val="0"/>
        <w:autoSpaceDE w:val="0"/>
        <w:autoSpaceDN w:val="0"/>
        <w:adjustRightInd w:val="0"/>
        <w:rPr>
          <w:rFonts w:ascii="Helvetica" w:hAnsi="Helvetica" w:cs="Helvetica"/>
          <w:lang w:val="en-US"/>
        </w:rPr>
      </w:pPr>
    </w:p>
    <w:p w14:paraId="08067594" w14:textId="77777777" w:rsidR="00454333" w:rsidRDefault="00454333" w:rsidP="00454333">
      <w:pPr>
        <w:widowControl w:val="0"/>
        <w:autoSpaceDE w:val="0"/>
        <w:autoSpaceDN w:val="0"/>
        <w:adjustRightInd w:val="0"/>
        <w:rPr>
          <w:rFonts w:ascii="Helvetica" w:hAnsi="Helvetica" w:cs="Helvetica"/>
          <w:lang w:val="en-US"/>
        </w:rPr>
      </w:pPr>
      <w:proofErr w:type="spellStart"/>
      <w:r>
        <w:rPr>
          <w:rFonts w:ascii="Helvetica" w:hAnsi="Helvetica" w:cs="Helvetica"/>
          <w:lang w:val="en-US"/>
        </w:rPr>
        <w:t>i</w:t>
      </w:r>
      <w:proofErr w:type="spellEnd"/>
      <w:r>
        <w:rPr>
          <w:rFonts w:ascii="Helvetica" w:hAnsi="Helvetica" w:cs="Helvetica"/>
          <w:lang w:val="en-US"/>
        </w:rPr>
        <w:t xml:space="preserve"> don’t think the problem is caused by my choice of encoding of the semantics, it was the same when we did a much more abstract representation. Unless you can think of a way to represent this completion semantic without introducing an event that is guarded by the negation of the user guards? </w:t>
      </w:r>
    </w:p>
    <w:p w14:paraId="7AD951E7" w14:textId="77777777" w:rsidR="00454333" w:rsidRDefault="00454333" w:rsidP="00454333">
      <w:pPr>
        <w:widowControl w:val="0"/>
        <w:autoSpaceDE w:val="0"/>
        <w:autoSpaceDN w:val="0"/>
        <w:adjustRightInd w:val="0"/>
        <w:rPr>
          <w:rFonts w:ascii="Helvetica" w:hAnsi="Helvetica" w:cs="Helvetica"/>
          <w:lang w:val="en-US"/>
        </w:rPr>
      </w:pPr>
    </w:p>
    <w:p w14:paraId="4560EE19" w14:textId="7E281263" w:rsidR="00454333" w:rsidRPr="00B40BCA" w:rsidRDefault="00454333" w:rsidP="00454333">
      <w:r>
        <w:rPr>
          <w:rFonts w:ascii="Helvetica" w:hAnsi="Helvetica" w:cs="Helvetica"/>
          <w:lang w:val="en-US"/>
        </w:rPr>
        <w:t xml:space="preserve">I think it is a fundamental conflict between guard strengthening refinement and run to completion semantics (which is used by all the common </w:t>
      </w:r>
      <w:proofErr w:type="spellStart"/>
      <w:r>
        <w:rPr>
          <w:rFonts w:ascii="Helvetica" w:hAnsi="Helvetica" w:cs="Helvetica"/>
          <w:lang w:val="en-US"/>
        </w:rPr>
        <w:t>Harel</w:t>
      </w:r>
      <w:proofErr w:type="spellEnd"/>
      <w:r>
        <w:rPr>
          <w:rFonts w:ascii="Helvetica" w:hAnsi="Helvetica" w:cs="Helvetica"/>
          <w:lang w:val="en-US"/>
        </w:rPr>
        <w:t xml:space="preserve"> state-chart modelling languages </w:t>
      </w:r>
      <w:proofErr w:type="spellStart"/>
      <w:r>
        <w:rPr>
          <w:rFonts w:ascii="Helvetica" w:hAnsi="Helvetica" w:cs="Helvetica"/>
          <w:lang w:val="en-US"/>
        </w:rPr>
        <w:t>s.a.</w:t>
      </w:r>
      <w:proofErr w:type="spellEnd"/>
      <w:r>
        <w:rPr>
          <w:rFonts w:ascii="Helvetica" w:hAnsi="Helvetica" w:cs="Helvetica"/>
          <w:lang w:val="en-US"/>
        </w:rPr>
        <w:t xml:space="preserve"> UML, </w:t>
      </w:r>
      <w:proofErr w:type="spellStart"/>
      <w:r>
        <w:rPr>
          <w:rFonts w:ascii="Helvetica" w:hAnsi="Helvetica" w:cs="Helvetica"/>
          <w:lang w:val="en-US"/>
        </w:rPr>
        <w:t>SysML</w:t>
      </w:r>
      <w:proofErr w:type="spellEnd"/>
      <w:r>
        <w:rPr>
          <w:rFonts w:ascii="Helvetica" w:hAnsi="Helvetica" w:cs="Helvetica"/>
          <w:lang w:val="en-US"/>
        </w:rPr>
        <w:t xml:space="preserve"> SCXML). The stronger the guards the weaker completion becomes.</w:t>
      </w:r>
    </w:p>
    <w:sectPr w:rsidR="00454333" w:rsidRPr="00B40BCA" w:rsidSect="007256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rave Sans Mono">
    <w:altName w:val="Lucida Sans Unicode"/>
    <w:charset w:val="00"/>
    <w:family w:val="auto"/>
    <w:pitch w:val="variable"/>
    <w:sig w:usb0="800000AF" w:usb1="5000206B" w:usb2="00000000" w:usb3="00000000" w:csb0="0000001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10478"/>
    <w:multiLevelType w:val="hybridMultilevel"/>
    <w:tmpl w:val="5DE0E3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A64F9"/>
    <w:multiLevelType w:val="hybridMultilevel"/>
    <w:tmpl w:val="CCC2DC8C"/>
    <w:lvl w:ilvl="0" w:tplc="7F823EB8">
      <w:start w:val="1"/>
      <w:numFmt w:val="bullet"/>
      <w:lvlText w:val="•"/>
      <w:lvlJc w:val="left"/>
      <w:pPr>
        <w:tabs>
          <w:tab w:val="num" w:pos="720"/>
        </w:tabs>
        <w:ind w:left="720" w:hanging="360"/>
      </w:pPr>
      <w:rPr>
        <w:rFonts w:ascii="Arial" w:hAnsi="Arial" w:hint="default"/>
      </w:rPr>
    </w:lvl>
    <w:lvl w:ilvl="1" w:tplc="9CCCD4A8">
      <w:numFmt w:val="bullet"/>
      <w:lvlText w:val="•"/>
      <w:lvlJc w:val="left"/>
      <w:pPr>
        <w:tabs>
          <w:tab w:val="num" w:pos="1440"/>
        </w:tabs>
        <w:ind w:left="1440" w:hanging="360"/>
      </w:pPr>
      <w:rPr>
        <w:rFonts w:ascii="Arial" w:hAnsi="Arial" w:hint="default"/>
      </w:rPr>
    </w:lvl>
    <w:lvl w:ilvl="2" w:tplc="DC1CB978" w:tentative="1">
      <w:start w:val="1"/>
      <w:numFmt w:val="bullet"/>
      <w:lvlText w:val="•"/>
      <w:lvlJc w:val="left"/>
      <w:pPr>
        <w:tabs>
          <w:tab w:val="num" w:pos="2160"/>
        </w:tabs>
        <w:ind w:left="2160" w:hanging="360"/>
      </w:pPr>
      <w:rPr>
        <w:rFonts w:ascii="Arial" w:hAnsi="Arial" w:hint="default"/>
      </w:rPr>
    </w:lvl>
    <w:lvl w:ilvl="3" w:tplc="D0D4D0CA" w:tentative="1">
      <w:start w:val="1"/>
      <w:numFmt w:val="bullet"/>
      <w:lvlText w:val="•"/>
      <w:lvlJc w:val="left"/>
      <w:pPr>
        <w:tabs>
          <w:tab w:val="num" w:pos="2880"/>
        </w:tabs>
        <w:ind w:left="2880" w:hanging="360"/>
      </w:pPr>
      <w:rPr>
        <w:rFonts w:ascii="Arial" w:hAnsi="Arial" w:hint="default"/>
      </w:rPr>
    </w:lvl>
    <w:lvl w:ilvl="4" w:tplc="76D0AAD8" w:tentative="1">
      <w:start w:val="1"/>
      <w:numFmt w:val="bullet"/>
      <w:lvlText w:val="•"/>
      <w:lvlJc w:val="left"/>
      <w:pPr>
        <w:tabs>
          <w:tab w:val="num" w:pos="3600"/>
        </w:tabs>
        <w:ind w:left="3600" w:hanging="360"/>
      </w:pPr>
      <w:rPr>
        <w:rFonts w:ascii="Arial" w:hAnsi="Arial" w:hint="default"/>
      </w:rPr>
    </w:lvl>
    <w:lvl w:ilvl="5" w:tplc="B4C8DAC4" w:tentative="1">
      <w:start w:val="1"/>
      <w:numFmt w:val="bullet"/>
      <w:lvlText w:val="•"/>
      <w:lvlJc w:val="left"/>
      <w:pPr>
        <w:tabs>
          <w:tab w:val="num" w:pos="4320"/>
        </w:tabs>
        <w:ind w:left="4320" w:hanging="360"/>
      </w:pPr>
      <w:rPr>
        <w:rFonts w:ascii="Arial" w:hAnsi="Arial" w:hint="default"/>
      </w:rPr>
    </w:lvl>
    <w:lvl w:ilvl="6" w:tplc="4AE6F1C0" w:tentative="1">
      <w:start w:val="1"/>
      <w:numFmt w:val="bullet"/>
      <w:lvlText w:val="•"/>
      <w:lvlJc w:val="left"/>
      <w:pPr>
        <w:tabs>
          <w:tab w:val="num" w:pos="5040"/>
        </w:tabs>
        <w:ind w:left="5040" w:hanging="360"/>
      </w:pPr>
      <w:rPr>
        <w:rFonts w:ascii="Arial" w:hAnsi="Arial" w:hint="default"/>
      </w:rPr>
    </w:lvl>
    <w:lvl w:ilvl="7" w:tplc="D4E60296" w:tentative="1">
      <w:start w:val="1"/>
      <w:numFmt w:val="bullet"/>
      <w:lvlText w:val="•"/>
      <w:lvlJc w:val="left"/>
      <w:pPr>
        <w:tabs>
          <w:tab w:val="num" w:pos="5760"/>
        </w:tabs>
        <w:ind w:left="5760" w:hanging="360"/>
      </w:pPr>
      <w:rPr>
        <w:rFonts w:ascii="Arial" w:hAnsi="Arial" w:hint="default"/>
      </w:rPr>
    </w:lvl>
    <w:lvl w:ilvl="8" w:tplc="83D28F06" w:tentative="1">
      <w:start w:val="1"/>
      <w:numFmt w:val="bullet"/>
      <w:lvlText w:val="•"/>
      <w:lvlJc w:val="left"/>
      <w:pPr>
        <w:tabs>
          <w:tab w:val="num" w:pos="6480"/>
        </w:tabs>
        <w:ind w:left="6480" w:hanging="360"/>
      </w:pPr>
      <w:rPr>
        <w:rFonts w:ascii="Arial" w:hAnsi="Arial" w:hint="default"/>
      </w:rPr>
    </w:lvl>
  </w:abstractNum>
  <w:abstractNum w:abstractNumId="2">
    <w:nsid w:val="25B67A53"/>
    <w:multiLevelType w:val="hybridMultilevel"/>
    <w:tmpl w:val="F35A50B0"/>
    <w:lvl w:ilvl="0" w:tplc="040900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E7EC8"/>
    <w:multiLevelType w:val="hybridMultilevel"/>
    <w:tmpl w:val="441405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2D75DC"/>
    <w:multiLevelType w:val="hybridMultilevel"/>
    <w:tmpl w:val="91D4D4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E35E3B"/>
    <w:multiLevelType w:val="hybridMultilevel"/>
    <w:tmpl w:val="7E7277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141F2B"/>
    <w:multiLevelType w:val="hybridMultilevel"/>
    <w:tmpl w:val="F9FE2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92741F"/>
    <w:multiLevelType w:val="hybridMultilevel"/>
    <w:tmpl w:val="3B9E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AD3"/>
    <w:rsid w:val="00047332"/>
    <w:rsid w:val="000F75AC"/>
    <w:rsid w:val="00126338"/>
    <w:rsid w:val="00151EAC"/>
    <w:rsid w:val="001527A1"/>
    <w:rsid w:val="001670B5"/>
    <w:rsid w:val="0018420F"/>
    <w:rsid w:val="001A453E"/>
    <w:rsid w:val="001B7885"/>
    <w:rsid w:val="002226DA"/>
    <w:rsid w:val="00255AB4"/>
    <w:rsid w:val="002743E4"/>
    <w:rsid w:val="002B7B27"/>
    <w:rsid w:val="002D0309"/>
    <w:rsid w:val="002E5A84"/>
    <w:rsid w:val="00303664"/>
    <w:rsid w:val="00387053"/>
    <w:rsid w:val="003B025D"/>
    <w:rsid w:val="003C3E4D"/>
    <w:rsid w:val="003D1374"/>
    <w:rsid w:val="003D786C"/>
    <w:rsid w:val="003E409E"/>
    <w:rsid w:val="0040375A"/>
    <w:rsid w:val="0042124D"/>
    <w:rsid w:val="00454333"/>
    <w:rsid w:val="0045620C"/>
    <w:rsid w:val="00495447"/>
    <w:rsid w:val="004C6C00"/>
    <w:rsid w:val="004C7775"/>
    <w:rsid w:val="00535FFA"/>
    <w:rsid w:val="00593F52"/>
    <w:rsid w:val="005976A3"/>
    <w:rsid w:val="005A2FA4"/>
    <w:rsid w:val="005E1289"/>
    <w:rsid w:val="005F7259"/>
    <w:rsid w:val="00601651"/>
    <w:rsid w:val="00614E02"/>
    <w:rsid w:val="006150FC"/>
    <w:rsid w:val="00624673"/>
    <w:rsid w:val="00644AD3"/>
    <w:rsid w:val="00657620"/>
    <w:rsid w:val="00657B8A"/>
    <w:rsid w:val="006617D0"/>
    <w:rsid w:val="006B56B2"/>
    <w:rsid w:val="00707CB1"/>
    <w:rsid w:val="00725658"/>
    <w:rsid w:val="0080784F"/>
    <w:rsid w:val="00824E48"/>
    <w:rsid w:val="00836D50"/>
    <w:rsid w:val="008445DD"/>
    <w:rsid w:val="00846AF3"/>
    <w:rsid w:val="00881111"/>
    <w:rsid w:val="0088584B"/>
    <w:rsid w:val="008A5A4E"/>
    <w:rsid w:val="008D25AA"/>
    <w:rsid w:val="008E3D97"/>
    <w:rsid w:val="009F21E2"/>
    <w:rsid w:val="00A71935"/>
    <w:rsid w:val="00B20311"/>
    <w:rsid w:val="00B40BCA"/>
    <w:rsid w:val="00B42944"/>
    <w:rsid w:val="00B82326"/>
    <w:rsid w:val="00B828A1"/>
    <w:rsid w:val="00B909F2"/>
    <w:rsid w:val="00BC5906"/>
    <w:rsid w:val="00BD4293"/>
    <w:rsid w:val="00C80943"/>
    <w:rsid w:val="00C8153F"/>
    <w:rsid w:val="00CD09D2"/>
    <w:rsid w:val="00D1713E"/>
    <w:rsid w:val="00D550F2"/>
    <w:rsid w:val="00D55210"/>
    <w:rsid w:val="00D6005F"/>
    <w:rsid w:val="00DE0DEC"/>
    <w:rsid w:val="00DF7A9F"/>
    <w:rsid w:val="00E01BDB"/>
    <w:rsid w:val="00E211A4"/>
    <w:rsid w:val="00F20374"/>
    <w:rsid w:val="00F33A0C"/>
    <w:rsid w:val="00FA397A"/>
    <w:rsid w:val="00FB31E8"/>
    <w:rsid w:val="00FC2442"/>
    <w:rsid w:val="00FD4C92"/>
    <w:rsid w:val="00FF0B9C"/>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7C1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5D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D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D9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624673"/>
    <w:rPr>
      <w:rFonts w:ascii="Monaco" w:eastAsiaTheme="minorEastAsia" w:hAnsi="Monaco" w:cs="Monaco"/>
      <w:color w:val="000000"/>
      <w:sz w:val="20"/>
      <w:szCs w:val="20"/>
      <w:lang w:val="en-US"/>
    </w:rPr>
  </w:style>
  <w:style w:type="paragraph" w:styleId="FootnoteText">
    <w:name w:val="footnote text"/>
    <w:basedOn w:val="Normal"/>
    <w:link w:val="FootnoteTextChar"/>
    <w:uiPriority w:val="99"/>
    <w:unhideWhenUsed/>
    <w:qFormat/>
    <w:rsid w:val="00F33A0C"/>
    <w:rPr>
      <w:rFonts w:ascii="Cambria" w:eastAsia="Cambria" w:hAnsi="Cambria" w:cs="Times New Roman"/>
      <w:sz w:val="16"/>
      <w:szCs w:val="18"/>
    </w:rPr>
  </w:style>
  <w:style w:type="character" w:customStyle="1" w:styleId="FootnoteTextChar">
    <w:name w:val="Footnote Text Char"/>
    <w:basedOn w:val="DefaultParagraphFont"/>
    <w:link w:val="FootnoteText"/>
    <w:uiPriority w:val="99"/>
    <w:rsid w:val="00F33A0C"/>
    <w:rPr>
      <w:rFonts w:ascii="Cambria" w:eastAsia="Cambria" w:hAnsi="Cambria" w:cs="Times New Roman"/>
      <w:sz w:val="16"/>
      <w:szCs w:val="18"/>
    </w:rPr>
  </w:style>
  <w:style w:type="paragraph" w:styleId="BalloonText">
    <w:name w:val="Balloon Text"/>
    <w:basedOn w:val="Normal"/>
    <w:link w:val="BalloonTextChar"/>
    <w:uiPriority w:val="99"/>
    <w:semiHidden/>
    <w:unhideWhenUsed/>
    <w:rsid w:val="00644A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4AD3"/>
    <w:rPr>
      <w:rFonts w:ascii="Lucida Grande" w:hAnsi="Lucida Grande" w:cs="Lucida Grande"/>
      <w:sz w:val="18"/>
      <w:szCs w:val="18"/>
    </w:rPr>
  </w:style>
  <w:style w:type="character" w:customStyle="1" w:styleId="Heading2Char">
    <w:name w:val="Heading 2 Char"/>
    <w:basedOn w:val="DefaultParagraphFont"/>
    <w:link w:val="Heading2"/>
    <w:uiPriority w:val="9"/>
    <w:rsid w:val="00DE0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F7A9F"/>
    <w:pPr>
      <w:ind w:left="720"/>
      <w:contextualSpacing/>
    </w:pPr>
  </w:style>
  <w:style w:type="character" w:customStyle="1" w:styleId="Heading1Char">
    <w:name w:val="Heading 1 Char"/>
    <w:basedOn w:val="DefaultParagraphFont"/>
    <w:link w:val="Heading1"/>
    <w:uiPriority w:val="9"/>
    <w:rsid w:val="008445D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D552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5210"/>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3D786C"/>
    <w:rPr>
      <w:sz w:val="18"/>
      <w:szCs w:val="18"/>
    </w:rPr>
  </w:style>
  <w:style w:type="paragraph" w:styleId="CommentText">
    <w:name w:val="annotation text"/>
    <w:basedOn w:val="Normal"/>
    <w:link w:val="CommentTextChar"/>
    <w:uiPriority w:val="99"/>
    <w:semiHidden/>
    <w:unhideWhenUsed/>
    <w:rsid w:val="003D786C"/>
  </w:style>
  <w:style w:type="character" w:customStyle="1" w:styleId="CommentTextChar">
    <w:name w:val="Comment Text Char"/>
    <w:basedOn w:val="DefaultParagraphFont"/>
    <w:link w:val="CommentText"/>
    <w:uiPriority w:val="99"/>
    <w:semiHidden/>
    <w:rsid w:val="003D786C"/>
  </w:style>
  <w:style w:type="paragraph" w:styleId="CommentSubject">
    <w:name w:val="annotation subject"/>
    <w:basedOn w:val="CommentText"/>
    <w:next w:val="CommentText"/>
    <w:link w:val="CommentSubjectChar"/>
    <w:uiPriority w:val="99"/>
    <w:semiHidden/>
    <w:unhideWhenUsed/>
    <w:rsid w:val="003D786C"/>
    <w:rPr>
      <w:b/>
      <w:bCs/>
      <w:sz w:val="20"/>
      <w:szCs w:val="20"/>
    </w:rPr>
  </w:style>
  <w:style w:type="character" w:customStyle="1" w:styleId="CommentSubjectChar">
    <w:name w:val="Comment Subject Char"/>
    <w:basedOn w:val="CommentTextChar"/>
    <w:link w:val="CommentSubject"/>
    <w:uiPriority w:val="99"/>
    <w:semiHidden/>
    <w:rsid w:val="003D786C"/>
    <w:rPr>
      <w:b/>
      <w:bCs/>
      <w:sz w:val="20"/>
      <w:szCs w:val="20"/>
    </w:rPr>
  </w:style>
  <w:style w:type="paragraph" w:styleId="Revision">
    <w:name w:val="Revision"/>
    <w:hidden/>
    <w:uiPriority w:val="99"/>
    <w:semiHidden/>
    <w:rsid w:val="008E3D97"/>
  </w:style>
  <w:style w:type="character" w:customStyle="1" w:styleId="Heading3Char">
    <w:name w:val="Heading 3 Char"/>
    <w:basedOn w:val="DefaultParagraphFont"/>
    <w:link w:val="Heading3"/>
    <w:uiPriority w:val="9"/>
    <w:rsid w:val="008E3D97"/>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8E3D97"/>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894">
      <w:bodyDiv w:val="1"/>
      <w:marLeft w:val="0"/>
      <w:marRight w:val="0"/>
      <w:marTop w:val="0"/>
      <w:marBottom w:val="0"/>
      <w:divBdr>
        <w:top w:val="none" w:sz="0" w:space="0" w:color="auto"/>
        <w:left w:val="none" w:sz="0" w:space="0" w:color="auto"/>
        <w:bottom w:val="none" w:sz="0" w:space="0" w:color="auto"/>
        <w:right w:val="none" w:sz="0" w:space="0" w:color="auto"/>
      </w:divBdr>
      <w:divsChild>
        <w:div w:id="1673139678">
          <w:marLeft w:val="446"/>
          <w:marRight w:val="0"/>
          <w:marTop w:val="62"/>
          <w:marBottom w:val="0"/>
          <w:divBdr>
            <w:top w:val="none" w:sz="0" w:space="0" w:color="auto"/>
            <w:left w:val="none" w:sz="0" w:space="0" w:color="auto"/>
            <w:bottom w:val="none" w:sz="0" w:space="0" w:color="auto"/>
            <w:right w:val="none" w:sz="0" w:space="0" w:color="auto"/>
          </w:divBdr>
        </w:div>
        <w:div w:id="1313827855">
          <w:marLeft w:val="1166"/>
          <w:marRight w:val="0"/>
          <w:marTop w:val="53"/>
          <w:marBottom w:val="0"/>
          <w:divBdr>
            <w:top w:val="none" w:sz="0" w:space="0" w:color="auto"/>
            <w:left w:val="none" w:sz="0" w:space="0" w:color="auto"/>
            <w:bottom w:val="none" w:sz="0" w:space="0" w:color="auto"/>
            <w:right w:val="none" w:sz="0" w:space="0" w:color="auto"/>
          </w:divBdr>
        </w:div>
        <w:div w:id="1327711294">
          <w:marLeft w:val="1166"/>
          <w:marRight w:val="0"/>
          <w:marTop w:val="53"/>
          <w:marBottom w:val="0"/>
          <w:divBdr>
            <w:top w:val="none" w:sz="0" w:space="0" w:color="auto"/>
            <w:left w:val="none" w:sz="0" w:space="0" w:color="auto"/>
            <w:bottom w:val="none" w:sz="0" w:space="0" w:color="auto"/>
            <w:right w:val="none" w:sz="0" w:space="0" w:color="auto"/>
          </w:divBdr>
        </w:div>
        <w:div w:id="1317295845">
          <w:marLeft w:val="1166"/>
          <w:marRight w:val="0"/>
          <w:marTop w:val="53"/>
          <w:marBottom w:val="0"/>
          <w:divBdr>
            <w:top w:val="none" w:sz="0" w:space="0" w:color="auto"/>
            <w:left w:val="none" w:sz="0" w:space="0" w:color="auto"/>
            <w:bottom w:val="none" w:sz="0" w:space="0" w:color="auto"/>
            <w:right w:val="none" w:sz="0" w:space="0" w:color="auto"/>
          </w:divBdr>
        </w:div>
        <w:div w:id="930504740">
          <w:marLeft w:val="446"/>
          <w:marRight w:val="0"/>
          <w:marTop w:val="62"/>
          <w:marBottom w:val="0"/>
          <w:divBdr>
            <w:top w:val="none" w:sz="0" w:space="0" w:color="auto"/>
            <w:left w:val="none" w:sz="0" w:space="0" w:color="auto"/>
            <w:bottom w:val="none" w:sz="0" w:space="0" w:color="auto"/>
            <w:right w:val="none" w:sz="0" w:space="0" w:color="auto"/>
          </w:divBdr>
        </w:div>
        <w:div w:id="1570917358">
          <w:marLeft w:val="1166"/>
          <w:marRight w:val="0"/>
          <w:marTop w:val="53"/>
          <w:marBottom w:val="0"/>
          <w:divBdr>
            <w:top w:val="none" w:sz="0" w:space="0" w:color="auto"/>
            <w:left w:val="none" w:sz="0" w:space="0" w:color="auto"/>
            <w:bottom w:val="none" w:sz="0" w:space="0" w:color="auto"/>
            <w:right w:val="none" w:sz="0" w:space="0" w:color="auto"/>
          </w:divBdr>
        </w:div>
        <w:div w:id="2110193971">
          <w:marLeft w:val="1166"/>
          <w:marRight w:val="0"/>
          <w:marTop w:val="53"/>
          <w:marBottom w:val="0"/>
          <w:divBdr>
            <w:top w:val="none" w:sz="0" w:space="0" w:color="auto"/>
            <w:left w:val="none" w:sz="0" w:space="0" w:color="auto"/>
            <w:bottom w:val="none" w:sz="0" w:space="0" w:color="auto"/>
            <w:right w:val="none" w:sz="0" w:space="0" w:color="auto"/>
          </w:divBdr>
        </w:div>
        <w:div w:id="2117601167">
          <w:marLeft w:val="547"/>
          <w:marRight w:val="0"/>
          <w:marTop w:val="62"/>
          <w:marBottom w:val="0"/>
          <w:divBdr>
            <w:top w:val="none" w:sz="0" w:space="0" w:color="auto"/>
            <w:left w:val="none" w:sz="0" w:space="0" w:color="auto"/>
            <w:bottom w:val="none" w:sz="0" w:space="0" w:color="auto"/>
            <w:right w:val="none" w:sz="0" w:space="0" w:color="auto"/>
          </w:divBdr>
        </w:div>
        <w:div w:id="93944202">
          <w:marLeft w:val="1166"/>
          <w:marRight w:val="0"/>
          <w:marTop w:val="53"/>
          <w:marBottom w:val="0"/>
          <w:divBdr>
            <w:top w:val="none" w:sz="0" w:space="0" w:color="auto"/>
            <w:left w:val="none" w:sz="0" w:space="0" w:color="auto"/>
            <w:bottom w:val="none" w:sz="0" w:space="0" w:color="auto"/>
            <w:right w:val="none" w:sz="0" w:space="0" w:color="auto"/>
          </w:divBdr>
        </w:div>
        <w:div w:id="30688722">
          <w:marLeft w:val="1166"/>
          <w:marRight w:val="0"/>
          <w:marTop w:val="53"/>
          <w:marBottom w:val="0"/>
          <w:divBdr>
            <w:top w:val="none" w:sz="0" w:space="0" w:color="auto"/>
            <w:left w:val="none" w:sz="0" w:space="0" w:color="auto"/>
            <w:bottom w:val="none" w:sz="0" w:space="0" w:color="auto"/>
            <w:right w:val="none" w:sz="0" w:space="0" w:color="auto"/>
          </w:divBdr>
        </w:div>
        <w:div w:id="1034308703">
          <w:marLeft w:val="1166"/>
          <w:marRight w:val="0"/>
          <w:marTop w:val="53"/>
          <w:marBottom w:val="0"/>
          <w:divBdr>
            <w:top w:val="none" w:sz="0" w:space="0" w:color="auto"/>
            <w:left w:val="none" w:sz="0" w:space="0" w:color="auto"/>
            <w:bottom w:val="none" w:sz="0" w:space="0" w:color="auto"/>
            <w:right w:val="none" w:sz="0" w:space="0" w:color="auto"/>
          </w:divBdr>
        </w:div>
      </w:divsChild>
    </w:div>
    <w:div w:id="941450834">
      <w:bodyDiv w:val="1"/>
      <w:marLeft w:val="0"/>
      <w:marRight w:val="0"/>
      <w:marTop w:val="0"/>
      <w:marBottom w:val="0"/>
      <w:divBdr>
        <w:top w:val="none" w:sz="0" w:space="0" w:color="auto"/>
        <w:left w:val="none" w:sz="0" w:space="0" w:color="auto"/>
        <w:bottom w:val="none" w:sz="0" w:space="0" w:color="auto"/>
        <w:right w:val="none" w:sz="0" w:space="0" w:color="auto"/>
      </w:divBdr>
    </w:div>
    <w:div w:id="1258636654">
      <w:bodyDiv w:val="1"/>
      <w:marLeft w:val="0"/>
      <w:marRight w:val="0"/>
      <w:marTop w:val="0"/>
      <w:marBottom w:val="0"/>
      <w:divBdr>
        <w:top w:val="none" w:sz="0" w:space="0" w:color="auto"/>
        <w:left w:val="none" w:sz="0" w:space="0" w:color="auto"/>
        <w:bottom w:val="none" w:sz="0" w:space="0" w:color="auto"/>
        <w:right w:val="none" w:sz="0" w:space="0" w:color="auto"/>
      </w:divBdr>
    </w:div>
    <w:div w:id="1914318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13</Pages>
  <Words>4054</Words>
  <Characters>20514</Characters>
  <Application>Microsoft Macintosh Word</Application>
  <DocSecurity>0</DocSecurity>
  <Lines>410</Lines>
  <Paragraphs>126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SecBot Example</vt:lpstr>
      <vt:lpstr>    SCXML semantics</vt:lpstr>
      <vt:lpstr>    SCXML engine</vt:lpstr>
      <vt:lpstr>    Future Triggers</vt:lpstr>
      <vt:lpstr>    /</vt:lpstr>
      <vt:lpstr>    Refinement of triggers</vt:lpstr>
      <vt:lpstr>    Non-deterministically raised internal triggers</vt:lpstr>
      <vt:lpstr>    Raising external triggers</vt:lpstr>
      <vt:lpstr>    Introducing users transitions into the ‘engine’</vt:lpstr>
      <vt:lpstr>    Proof that transitions satisfy invariants</vt:lpstr>
      <vt:lpstr>    Conditional execution</vt:lpstr>
      <vt:lpstr>    Strengthening guards in refinements</vt:lpstr>
      <vt:lpstr>Refinement of run to completion semantics</vt:lpstr>
      <vt:lpstr>    Parallel Triggered Transitions – Using transition combinations approach</vt:lpstr>
      <vt:lpstr>Appendix A - Answers to Questions</vt:lpstr>
    </vt:vector>
  </TitlesOfParts>
  <Company>University of Southampton</Company>
  <LinksUpToDate>false</LinksUpToDate>
  <CharactersWithSpaces>24442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Snook</dc:creator>
  <cp:keywords/>
  <dc:description/>
  <cp:lastModifiedBy>Colin Snook</cp:lastModifiedBy>
  <cp:revision>27</cp:revision>
  <dcterms:created xsi:type="dcterms:W3CDTF">2016-12-15T16:37:00Z</dcterms:created>
  <dcterms:modified xsi:type="dcterms:W3CDTF">2017-05-02T12:51:00Z</dcterms:modified>
</cp:coreProperties>
</file>